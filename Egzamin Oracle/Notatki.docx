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A8F8C" w14:textId="7F436C8B" w:rsidR="00852B93" w:rsidRDefault="000C5C99" w:rsidP="000C5C99">
      <w:pPr>
        <w:pStyle w:val="Nagwek1"/>
      </w:pPr>
      <w:r>
        <w:t>Rozdział I</w:t>
      </w:r>
    </w:p>
    <w:p w14:paraId="58A8115F" w14:textId="1EA335DB" w:rsidR="000C5C99" w:rsidRDefault="00C748F6" w:rsidP="0092091C">
      <w:pPr>
        <w:pStyle w:val="Nagwek2"/>
      </w:pPr>
      <w:r>
        <w:t>Komentarze:</w:t>
      </w:r>
    </w:p>
    <w:p w14:paraId="7655E4AD" w14:textId="341F6F3D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// - </w:t>
      </w:r>
      <w:proofErr w:type="spellStart"/>
      <w:r>
        <w:t>kometarz</w:t>
      </w:r>
      <w:proofErr w:type="spellEnd"/>
      <w:r>
        <w:t xml:space="preserve"> jedno-liniowy</w:t>
      </w:r>
    </w:p>
    <w:p w14:paraId="34FB4011" w14:textId="0F77A13B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 …. */ - komentarz </w:t>
      </w:r>
      <w:proofErr w:type="spellStart"/>
      <w:r>
        <w:t>wielo</w:t>
      </w:r>
      <w:proofErr w:type="spellEnd"/>
      <w:r>
        <w:t>-liniowy</w:t>
      </w:r>
    </w:p>
    <w:p w14:paraId="7B7101C3" w14:textId="2B7F2111" w:rsidR="00C748F6" w:rsidRDefault="00C748F6" w:rsidP="00C748F6">
      <w:pPr>
        <w:pStyle w:val="Akapitzlist"/>
        <w:numPr>
          <w:ilvl w:val="0"/>
          <w:numId w:val="1"/>
        </w:numPr>
      </w:pPr>
      <w:r>
        <w:t xml:space="preserve">/** …. */ - komentarz </w:t>
      </w:r>
      <w:proofErr w:type="spellStart"/>
      <w:r>
        <w:t>Javadoc</w:t>
      </w:r>
      <w:proofErr w:type="spellEnd"/>
    </w:p>
    <w:p w14:paraId="13C98829" w14:textId="71ABEB17" w:rsidR="000C5C99" w:rsidRDefault="00C748F6" w:rsidP="000C5C99">
      <w:r>
        <w:t>W pliku może znajdować się wiele klas, ale tylko j</w:t>
      </w:r>
      <w:r w:rsidR="0074274F">
        <w:t>edna może być oznaczona słowem public – ta, która ma tą samą nazwę co nazwa pliku.</w:t>
      </w:r>
    </w:p>
    <w:p w14:paraId="6B66C32B" w14:textId="1B22F1F0" w:rsidR="0074274F" w:rsidRDefault="00384529" w:rsidP="0092091C">
      <w:pPr>
        <w:pStyle w:val="Nagwek2"/>
      </w:pPr>
      <w:r>
        <w:t xml:space="preserve">Metoda </w:t>
      </w:r>
      <w:proofErr w:type="spellStart"/>
      <w:r>
        <w:t>main</w:t>
      </w:r>
      <w:proofErr w:type="spellEnd"/>
      <w:r>
        <w:t xml:space="preserve"> (wszystkie wersje poprawne):</w:t>
      </w:r>
    </w:p>
    <w:p w14:paraId="686DFF69" w14:textId="216B866A" w:rsidR="00384529" w:rsidRPr="00384529" w:rsidRDefault="00384529" w:rsidP="00384529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384529"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(String... </w:t>
      </w:r>
      <w:proofErr w:type="spellStart"/>
      <w:r w:rsidRPr="00384529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384529"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5EEC42CC" w14:textId="15F39105" w:rsidR="00384529" w:rsidRPr="00BA1C9A" w:rsidRDefault="00384529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A85410" w14:textId="28AF9151" w:rsidR="00384529" w:rsidRPr="00BA1C9A" w:rsidRDefault="00384529" w:rsidP="00BA1C9A">
      <w:pPr>
        <w:pStyle w:val="Akapitzlist"/>
        <w:numPr>
          <w:ilvl w:val="0"/>
          <w:numId w:val="3"/>
        </w:num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>[]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6687CC" w14:textId="4DD8F09C" w:rsidR="00BA1C9A" w:rsidRPr="00BA1C9A" w:rsidRDefault="00BA1C9A" w:rsidP="00BA1C9A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 w:rsidRPr="00BA1C9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xxx</w:t>
      </w:r>
      <w:r w:rsidRPr="00BA1C9A"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ACA438B" w14:textId="0CF4AFDC" w:rsidR="00BA1C9A" w:rsidRDefault="00BA1C9A" w:rsidP="00BA1C9A"/>
    <w:p w14:paraId="220B49DD" w14:textId="027EFEE2" w:rsidR="00B30911" w:rsidRDefault="00B30911" w:rsidP="0092091C">
      <w:pPr>
        <w:pStyle w:val="Nagwek2"/>
      </w:pPr>
      <w:proofErr w:type="spellStart"/>
      <w:r>
        <w:t>Random</w:t>
      </w:r>
      <w:proofErr w:type="spellEnd"/>
    </w:p>
    <w:p w14:paraId="790CF1A2" w14:textId="1DEE3D9F" w:rsidR="0092091C" w:rsidRPr="0092091C" w:rsidRDefault="00B30911" w:rsidP="0092091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(10); - zwraca liczę od 0 do 9</w:t>
      </w:r>
    </w:p>
    <w:p w14:paraId="0687DB1F" w14:textId="1198D37C" w:rsidR="000C5C99" w:rsidRDefault="0092091C" w:rsidP="0092091C">
      <w:pPr>
        <w:pStyle w:val="Nagwek2"/>
      </w:pPr>
      <w:r>
        <w:t>Paczki i Import</w:t>
      </w:r>
    </w:p>
    <w:p w14:paraId="7111C028" w14:textId="3BE519E1" w:rsidR="0092091C" w:rsidRDefault="0092091C" w:rsidP="000C5C99">
      <w:r>
        <w:t xml:space="preserve">Klasa </w:t>
      </w:r>
      <w:proofErr w:type="spellStart"/>
      <w:r>
        <w:t>Random</w:t>
      </w:r>
      <w:proofErr w:type="spellEnd"/>
      <w:r>
        <w:t xml:space="preserve"> znajduje się w pakiecie </w:t>
      </w:r>
      <w:proofErr w:type="spellStart"/>
      <w:r>
        <w:t>java.util</w:t>
      </w:r>
      <w:proofErr w:type="spellEnd"/>
      <w:r>
        <w:t>.</w:t>
      </w:r>
    </w:p>
    <w:p w14:paraId="5F1EA84D" w14:textId="07B3BE90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daje dostęp do wszystkich klas znajdujących się w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util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ale nie powoduje importu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podpakietów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 Dlatego:</w:t>
      </w:r>
    </w:p>
    <w:p w14:paraId="15A24DC1" w14:textId="3DCAC092" w:rsidR="0092091C" w:rsidRDefault="0092091C" w:rsidP="000C5C99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- nie powoduje importu klasy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Random</w:t>
      </w:r>
      <w:proofErr w:type="spellEnd"/>
    </w:p>
    <w:p w14:paraId="264A824C" w14:textId="3FED1CF8" w:rsidR="001215CD" w:rsidRDefault="001215CD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.*.*; - nie dopuszczalny zapis</w:t>
      </w:r>
    </w:p>
    <w:p w14:paraId="284E7408" w14:textId="475B8EAB" w:rsidR="005257EE" w:rsidRDefault="0092091C" w:rsidP="000C5C99">
      <w:r>
        <w:t>Istnieje</w:t>
      </w:r>
      <w:r w:rsidR="001215CD">
        <w:t xml:space="preserve"> specjalny pakiet w Javie, którego nie trzeba importować: </w:t>
      </w:r>
      <w:proofErr w:type="spellStart"/>
      <w:r w:rsidR="001215CD">
        <w:rPr>
          <w:b/>
          <w:bCs/>
        </w:rPr>
        <w:t>java.lang</w:t>
      </w:r>
      <w:proofErr w:type="spellEnd"/>
      <w:r w:rsidR="001215CD">
        <w:t xml:space="preserve">. Jest on importowany automatycznie. Dlatego korzystając z klasy </w:t>
      </w:r>
      <w:r w:rsidR="001215CD" w:rsidRPr="001215CD">
        <w:rPr>
          <w:b/>
          <w:bCs/>
        </w:rPr>
        <w:t>System</w:t>
      </w:r>
      <w:r w:rsidR="001215CD">
        <w:t xml:space="preserve"> nie potrzebujemy nic importować.</w:t>
      </w:r>
    </w:p>
    <w:p w14:paraId="1DDF33E3" w14:textId="7C948C42" w:rsidR="005257EE" w:rsidRDefault="005257EE" w:rsidP="000C5C99">
      <w:r>
        <w:t xml:space="preserve">Jeżeli klasy znajdują się w dokładnie tym samym pakiecie ( w tym samym miejscu w </w:t>
      </w:r>
      <w:proofErr w:type="spellStart"/>
      <w:r>
        <w:t>hierarhi</w:t>
      </w:r>
      <w:proofErr w:type="spellEnd"/>
      <w:r>
        <w:t xml:space="preserve"> pakietów) to nie muszą się nawzajem importować.</w:t>
      </w:r>
    </w:p>
    <w:p w14:paraId="69D5CDD0" w14:textId="0C02ECDD" w:rsidR="008A1351" w:rsidRDefault="008A1351" w:rsidP="000C5C99">
      <w:r>
        <w:t>Poniżej również poprawn</w:t>
      </w:r>
      <w:r w:rsidR="00596415">
        <w:t>e</w:t>
      </w:r>
      <w:r>
        <w:t xml:space="preserve"> zapis</w:t>
      </w:r>
      <w:r w:rsidR="00596415">
        <w:t>y</w:t>
      </w:r>
      <w:r>
        <w:t>:</w:t>
      </w:r>
    </w:p>
    <w:p w14:paraId="674593AE" w14:textId="60517F57" w:rsidR="00596415" w:rsidRDefault="00596415" w:rsidP="000C5C99"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import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java.lang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.*;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DeclaringVariables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}</w:t>
      </w:r>
    </w:p>
    <w:p w14:paraId="504A3270" w14:textId="497DDD03" w:rsidR="008A1351" w:rsidRDefault="008A1351" w:rsidP="000C5C99">
      <w:r>
        <w:rPr>
          <w:noProof/>
          <w:lang w:eastAsia="pl-PL"/>
        </w:rPr>
        <w:drawing>
          <wp:inline distT="0" distB="0" distL="0" distR="0" wp14:anchorId="23324C59" wp14:editId="5BA7C8DF">
            <wp:extent cx="2514600" cy="2190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8887953" w14:textId="22D15E45" w:rsidR="001215CD" w:rsidRDefault="001215CD" w:rsidP="001215CD">
      <w:pPr>
        <w:pStyle w:val="Nagwek2"/>
      </w:pPr>
      <w:r>
        <w:t>Konflikt nazw</w:t>
      </w:r>
    </w:p>
    <w:p w14:paraId="497413CC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66842F" w14:textId="76C98888" w:rsidR="004F2B8F" w:rsidRDefault="004F2B8F" w:rsidP="004F2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7CEDB" w14:textId="7C176EF0" w:rsidR="004F2B8F" w:rsidRPr="001215CD" w:rsidRDefault="004F2B8F" w:rsidP="004F2B8F">
      <w:r>
        <w:rPr>
          <w:rFonts w:ascii="Consolas" w:hAnsi="Consolas" w:cs="Consolas"/>
          <w:color w:val="000000"/>
          <w:sz w:val="20"/>
          <w:szCs w:val="20"/>
        </w:rPr>
        <w:t>Powyższy zapis spowoduje błąd.</w:t>
      </w:r>
    </w:p>
    <w:p w14:paraId="464C4D36" w14:textId="3B0EB80C" w:rsidR="0092091C" w:rsidRDefault="004F2B8F" w:rsidP="000C5C99">
      <w:r>
        <w:t xml:space="preserve">Aby użyć dwóch klas o  takiej samej nazwie, w przypadku przynajmniej jednej z nich należy używać całej ścieżki obiektu np.: </w:t>
      </w:r>
    </w:p>
    <w:p w14:paraId="380BBA20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F0303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5CE7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Conflicts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B7DD4EA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5DE542" w14:textId="77777777" w:rsidR="004F2B8F" w:rsidRDefault="004F2B8F" w:rsidP="004F2B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sqlDate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B773EF" w14:textId="4E30DD0F" w:rsidR="004F2B8F" w:rsidRDefault="004F2B8F" w:rsidP="004F2B8F"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F34DF16" w14:textId="59198BF9" w:rsidR="00515E15" w:rsidRDefault="00515E15" w:rsidP="000C5C99">
      <w:proofErr w:type="spellStart"/>
      <w:r>
        <w:t>Tip</w:t>
      </w:r>
      <w:proofErr w:type="spellEnd"/>
      <w:r>
        <w:t xml:space="preserve"> do egzaminu:</w:t>
      </w:r>
    </w:p>
    <w:p w14:paraId="441BAACB" w14:textId="7283A17E" w:rsidR="00515E15" w:rsidRDefault="00515E15" w:rsidP="000C5C99">
      <w:r>
        <w:t xml:space="preserve">Jeśli nie widać pierwszej </w:t>
      </w:r>
      <w:proofErr w:type="spellStart"/>
      <w:r>
        <w:t>lini</w:t>
      </w:r>
      <w:proofErr w:type="spellEnd"/>
      <w:r>
        <w:t xml:space="preserve"> kawałka kodu, lub, nie ma w ogóle ponumerowanych linii, wtedy śmiało zakładaj, że odpowiednie importy są zrobione.</w:t>
      </w:r>
    </w:p>
    <w:p w14:paraId="3ED74B7F" w14:textId="61C7EAEC" w:rsidR="00515E15" w:rsidRDefault="00515E15" w:rsidP="000C5C99">
      <w:r>
        <w:rPr>
          <w:noProof/>
          <w:lang w:eastAsia="pl-PL"/>
        </w:rPr>
        <w:drawing>
          <wp:inline distT="0" distB="0" distL="0" distR="0" wp14:anchorId="2D71A1D8" wp14:editId="7B5AB468">
            <wp:extent cx="3381375" cy="9048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C445D" w14:textId="71BD2BB0" w:rsidR="00515E15" w:rsidRDefault="00515E15" w:rsidP="000C5C99">
      <w:r>
        <w:t xml:space="preserve">W tym przypadku odpowiedź będzie brzmieć: Kod się nie skompiluje bo brakuje importu </w:t>
      </w:r>
      <w:proofErr w:type="spellStart"/>
      <w:r>
        <w:t>ArrayList</w:t>
      </w:r>
      <w:proofErr w:type="spellEnd"/>
      <w:r>
        <w:t>.</w:t>
      </w:r>
    </w:p>
    <w:p w14:paraId="0141E059" w14:textId="050D5C15" w:rsidR="0094002F" w:rsidRDefault="0094002F" w:rsidP="000C5C99">
      <w:r>
        <w:t xml:space="preserve">Natomiast jeśli są dwie klasy na egzaminie, wyglądają jak utworzone przez autorów </w:t>
      </w:r>
      <w:proofErr w:type="spellStart"/>
      <w:r>
        <w:t>tesu</w:t>
      </w:r>
      <w:proofErr w:type="spellEnd"/>
      <w:r>
        <w:t xml:space="preserve"> (nie są w bibliotece </w:t>
      </w:r>
      <w:proofErr w:type="spellStart"/>
      <w:r>
        <w:t>javy</w:t>
      </w:r>
      <w:proofErr w:type="spellEnd"/>
      <w:r>
        <w:t xml:space="preserve">) i nie ma zadeklarowanych pakietów , w których się </w:t>
      </w:r>
      <w:proofErr w:type="spellStart"/>
      <w:r>
        <w:t>znadują</w:t>
      </w:r>
      <w:proofErr w:type="spellEnd"/>
      <w:r>
        <w:t xml:space="preserve">, to nie przejmuj się importami. </w:t>
      </w:r>
      <w:r w:rsidRPr="0094002F">
        <w:rPr>
          <w:b/>
          <w:bCs/>
        </w:rPr>
        <w:t>Obie te klasy znajdują się w pakiecie domyślnym!!</w:t>
      </w:r>
    </w:p>
    <w:p w14:paraId="1AF74275" w14:textId="246E4E64" w:rsidR="00BA3EFD" w:rsidRDefault="00BA3EFD" w:rsidP="00BA3EFD">
      <w:pPr>
        <w:pStyle w:val="Nagwek2"/>
      </w:pPr>
      <w:r>
        <w:t>Tworzenie obiektów</w:t>
      </w:r>
    </w:p>
    <w:p w14:paraId="36C20DAC" w14:textId="4580AE6E" w:rsidR="00BA3EFD" w:rsidRDefault="00BA3EFD" w:rsidP="00BA3EFD">
      <w:r>
        <w:t>Klasa może mieć metodę o tej samej nazwie co jej własna  nazwa( i nie jest to konstruktor)</w:t>
      </w:r>
    </w:p>
    <w:p w14:paraId="6479AA53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A8814AF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Test()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8E51F2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A78A0" w14:textId="77777777" w:rsidR="00BA3EFD" w:rsidRDefault="00BA3EFD" w:rsidP="00BA3E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17E84E" w14:textId="4450EB57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61443D" w14:textId="4D193F79" w:rsidR="00BA3EFD" w:rsidRDefault="00BA3EFD" w:rsidP="00BA3EFD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Powyższy zapis jest poprawny.</w:t>
      </w:r>
    </w:p>
    <w:p w14:paraId="5CA4E7A3" w14:textId="0597B1B0" w:rsidR="00BA3EFD" w:rsidRDefault="003F60F9" w:rsidP="003F60F9">
      <w:pPr>
        <w:pStyle w:val="Nagwek3"/>
      </w:pPr>
      <w:r>
        <w:t>Kolejność inicjalizacji</w:t>
      </w:r>
    </w:p>
    <w:p w14:paraId="2788667C" w14:textId="491D2D5C" w:rsidR="003F60F9" w:rsidRDefault="003F60F9" w:rsidP="003F60F9">
      <w:r>
        <w:t>Pola i bloki inicjali</w:t>
      </w:r>
      <w:r w:rsidR="00844A50">
        <w:t>zacyjne są uruchamiane w kolejności w, której występują w pliku</w:t>
      </w:r>
    </w:p>
    <w:p w14:paraId="7F61F25E" w14:textId="70E00C24" w:rsidR="00844A50" w:rsidRDefault="00844A50" w:rsidP="003F60F9">
      <w:r>
        <w:t xml:space="preserve">Konstruktor zostaje uruchomiony po zainicjowaniu wszystkich pól i wykonaniu bloków </w:t>
      </w:r>
      <w:proofErr w:type="spellStart"/>
      <w:r>
        <w:t>inicujących</w:t>
      </w:r>
      <w:proofErr w:type="spellEnd"/>
      <w:r>
        <w:t>.</w:t>
      </w:r>
    </w:p>
    <w:p w14:paraId="1D2812EC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14:paraId="256A9E6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Fluffy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4CD2BB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3D1192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D7EC5F" w14:textId="77777777" w:rsidR="00844A50" w:rsidRDefault="00844A50" w:rsidP="00844A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E3EA58E" w14:textId="28EA8AFA" w:rsidR="00844A50" w:rsidRDefault="00844A50" w:rsidP="00844A50">
      <w:pPr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8E25729" w14:textId="51883298" w:rsidR="00844A50" w:rsidRPr="003F60F9" w:rsidRDefault="00844A50" w:rsidP="00844A50"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Powyższy zapis jest poprawny. Najpierw zostanie zainicjowana zmienna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a później zostanie wyświetlona jej zainicjowana wartość. Odwrotna kolejność spowodowałaby by błąd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kompilacjim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ponieważ nie można odnosić się do zmiennych, które nie zostały zainicjowane.</w:t>
      </w:r>
    </w:p>
    <w:p w14:paraId="498FFD00" w14:textId="36357FE9" w:rsidR="00844A50" w:rsidRDefault="00844A50" w:rsidP="00844A50">
      <w:pPr>
        <w:pStyle w:val="Nagwek2"/>
      </w:pPr>
      <w:r>
        <w:t>Referencje do obiektów i typy prymitywne</w:t>
      </w:r>
    </w:p>
    <w:p w14:paraId="3D78EC81" w14:textId="2EA52968" w:rsidR="00844A50" w:rsidRDefault="008E7EC3" w:rsidP="008E7EC3">
      <w:pPr>
        <w:pStyle w:val="Nagwek3"/>
      </w:pPr>
      <w:r>
        <w:t>Typy prymitywne</w:t>
      </w:r>
    </w:p>
    <w:p w14:paraId="113239F3" w14:textId="26CC054D" w:rsidR="008E7EC3" w:rsidRDefault="008E7EC3" w:rsidP="008E7EC3">
      <w:r>
        <w:t xml:space="preserve">Kompilator wykrywa czy podana wartość nie wychodzi poza </w:t>
      </w:r>
      <w:proofErr w:type="spellStart"/>
      <w:r>
        <w:t>dopuszalny</w:t>
      </w:r>
      <w:proofErr w:type="spellEnd"/>
      <w:r>
        <w:t xml:space="preserve"> zakres danego typu.</w:t>
      </w:r>
    </w:p>
    <w:p w14:paraId="7BF418B6" w14:textId="5BCF302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byte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129; - nie skompiluje się.</w:t>
      </w:r>
    </w:p>
    <w:p w14:paraId="3676BEBA" w14:textId="11328EA4" w:rsidR="008E7EC3" w:rsidRDefault="008E7EC3" w:rsidP="008E7EC3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Aby przypisać liczbę większą niż zakres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do typu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zależy poinformować kompilator, że typ jest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(domyślnie potraktuje go jako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5B96F435" w14:textId="52794B87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max =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3123456789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12535E3A" w14:textId="778ADE72" w:rsidR="008E7EC3" w:rsidRDefault="008E7EC3" w:rsidP="008E7EC3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lastRenderedPageBreak/>
        <w:t xml:space="preserve">W tym celu należy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dopiasć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 xml:space="preserve"> do liczby L lub l</w:t>
      </w:r>
    </w:p>
    <w:p w14:paraId="2584AE0E" w14:textId="37E78276" w:rsidR="00060BE5" w:rsidRPr="00060BE5" w:rsidRDefault="00060BE5" w:rsidP="00060BE5">
      <w:pPr>
        <w:rPr>
          <w:shd w:val="clear" w:color="auto" w:fill="E8F2FE"/>
        </w:rPr>
      </w:pPr>
      <w:r>
        <w:rPr>
          <w:shd w:val="clear" w:color="auto" w:fill="E8F2FE"/>
        </w:rPr>
        <w:t xml:space="preserve">Nie można przypisać wartości </w:t>
      </w:r>
      <w:proofErr w:type="spellStart"/>
      <w:r>
        <w:rPr>
          <w:b/>
          <w:bCs/>
          <w:shd w:val="clear" w:color="auto" w:fill="E8F2FE"/>
        </w:rPr>
        <w:t>null</w:t>
      </w:r>
      <w:proofErr w:type="spellEnd"/>
      <w:r>
        <w:rPr>
          <w:b/>
          <w:bCs/>
          <w:shd w:val="clear" w:color="auto" w:fill="E8F2FE"/>
        </w:rPr>
        <w:t xml:space="preserve"> </w:t>
      </w:r>
      <w:r>
        <w:rPr>
          <w:shd w:val="clear" w:color="auto" w:fill="E8F2FE"/>
        </w:rPr>
        <w:t>do typów prostych.</w:t>
      </w:r>
    </w:p>
    <w:p w14:paraId="11599063" w14:textId="356BC2C4" w:rsidR="008E7EC3" w:rsidRDefault="00193E50" w:rsidP="008E7EC3">
      <w:pPr>
        <w:pStyle w:val="Nagwek3"/>
        <w:rPr>
          <w:shd w:val="clear" w:color="auto" w:fill="E8F2FE"/>
        </w:rPr>
      </w:pPr>
      <w:r>
        <w:rPr>
          <w:shd w:val="clear" w:color="auto" w:fill="E8F2FE"/>
        </w:rPr>
        <w:t>Deklaracja zmiennych</w:t>
      </w:r>
    </w:p>
    <w:p w14:paraId="021B9E97" w14:textId="70ED9F15" w:rsidR="00193E50" w:rsidRDefault="00193E50" w:rsidP="00193E50">
      <w:r>
        <w:t>Można deklarować dowolną ilość zmiennych w jednej deklaracji o ile wszystkie są jednego typu.</w:t>
      </w:r>
    </w:p>
    <w:p w14:paraId="66FCEBAD" w14:textId="7CA15B72" w:rsidR="00193E50" w:rsidRDefault="00193E50" w:rsidP="00193E50">
      <w:r>
        <w:t>Można je również wszystkie zainicjować, w jednej linii, albo tylko niektóre z nich. Przy czym typ danych należy podać tylko raz w jednej deklaracji!</w:t>
      </w:r>
    </w:p>
    <w:p w14:paraId="553E23B7" w14:textId="69EC0A24" w:rsidR="00C76803" w:rsidRDefault="00C76803" w:rsidP="00193E50">
      <w:pP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d=1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,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d2=2;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nie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skompiluje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  <w:shd w:val="clear" w:color="auto" w:fill="E8F2FE"/>
        </w:rPr>
        <w:t>się</w:t>
      </w:r>
    </w:p>
    <w:p w14:paraId="0F58BCD9" w14:textId="77777777" w:rsidR="00193E50" w:rsidRPr="00193E50" w:rsidRDefault="00193E50" w:rsidP="00193E50"/>
    <w:p w14:paraId="354F5E24" w14:textId="4E11041D" w:rsidR="00195502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instance</w:t>
      </w:r>
      <w:proofErr w:type="spellEnd"/>
      <w:r>
        <w:t xml:space="preserve"> </w:t>
      </w:r>
      <w:proofErr w:type="spellStart"/>
      <w:r>
        <w:t>variable</w:t>
      </w:r>
      <w:proofErr w:type="spellEnd"/>
      <w:r w:rsidR="00195502">
        <w:t xml:space="preserve"> – niestatyczne pole klasy</w:t>
      </w:r>
    </w:p>
    <w:p w14:paraId="0FF68875" w14:textId="7DD7BC66" w:rsidR="008E7EC3" w:rsidRDefault="008E1BCE" w:rsidP="00195502">
      <w:pPr>
        <w:pStyle w:val="Akapitzlist"/>
        <w:numPr>
          <w:ilvl w:val="0"/>
          <w:numId w:val="6"/>
        </w:numPr>
      </w:pPr>
      <w:proofErr w:type="spellStart"/>
      <w:r>
        <w:t>class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</w:t>
      </w:r>
      <w:r w:rsidR="00195502">
        <w:t>– pole statyczne</w:t>
      </w:r>
    </w:p>
    <w:p w14:paraId="58639C86" w14:textId="599F997A" w:rsidR="00195502" w:rsidRDefault="00195502" w:rsidP="00195502">
      <w:pPr>
        <w:pStyle w:val="Akapitzlist"/>
        <w:numPr>
          <w:ilvl w:val="0"/>
          <w:numId w:val="6"/>
        </w:numPr>
      </w:pPr>
      <w:proofErr w:type="spellStart"/>
      <w:r>
        <w:t>local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 – deklarowane wewnątrz metody.</w:t>
      </w:r>
    </w:p>
    <w:p w14:paraId="5BEA5A00" w14:textId="77777777" w:rsidR="00195502" w:rsidRDefault="00195502" w:rsidP="008E7EC3"/>
    <w:p w14:paraId="51895BC0" w14:textId="58F799FA" w:rsidR="00D70116" w:rsidRDefault="00D70116" w:rsidP="008E7EC3">
      <w:r>
        <w:t>Pamiętaj by zwracać baczną uwagę na zasięg zmiennych lokalnych, w blokach zagnieżdżonych.</w:t>
      </w:r>
    </w:p>
    <w:p w14:paraId="2DDAE7AF" w14:textId="5E94D9C3" w:rsidR="00D70116" w:rsidRPr="005257EE" w:rsidRDefault="00480BF6" w:rsidP="008E7EC3">
      <w:r>
        <w:t xml:space="preserve">Jeśli pole klasy </w:t>
      </w:r>
      <w:r w:rsidR="005257EE">
        <w:t xml:space="preserve">typu String nie zostanie jawnie zainicjowane to zostanie do niego przypisane </w:t>
      </w:r>
      <w:proofErr w:type="spellStart"/>
      <w:r w:rsidR="005257EE">
        <w:rPr>
          <w:b/>
          <w:bCs/>
        </w:rPr>
        <w:t>null</w:t>
      </w:r>
      <w:proofErr w:type="spellEnd"/>
      <w:r w:rsidR="005257EE">
        <w:rPr>
          <w:b/>
          <w:bCs/>
        </w:rPr>
        <w:t xml:space="preserve"> (nie „ ”).</w:t>
      </w:r>
    </w:p>
    <w:p w14:paraId="2BB0F2CD" w14:textId="0BCA4D1C" w:rsidR="008E1BCE" w:rsidRDefault="00D70116" w:rsidP="00125804">
      <w:pPr>
        <w:pStyle w:val="Nagwek3"/>
      </w:pPr>
      <w:r>
        <w:t>Kolejność elementów w klasie</w:t>
      </w:r>
    </w:p>
    <w:p w14:paraId="6AFCDB59" w14:textId="14C6AB18" w:rsidR="00125804" w:rsidRDefault="00125804" w:rsidP="00125804">
      <w:r>
        <w:t>Kolejność zawsze musi być następująca:</w:t>
      </w:r>
    </w:p>
    <w:p w14:paraId="249E7F6D" w14:textId="7A7162EF" w:rsidR="00125804" w:rsidRDefault="00125804" w:rsidP="00125804">
      <w:pPr>
        <w:pStyle w:val="Akapitzlist"/>
        <w:numPr>
          <w:ilvl w:val="0"/>
          <w:numId w:val="4"/>
        </w:numPr>
      </w:pPr>
      <w:proofErr w:type="spellStart"/>
      <w:r>
        <w:t>Package</w:t>
      </w:r>
      <w:proofErr w:type="spellEnd"/>
    </w:p>
    <w:p w14:paraId="37C1CF7E" w14:textId="58CA7BD6" w:rsidR="00125804" w:rsidRDefault="00125804" w:rsidP="00125804">
      <w:pPr>
        <w:pStyle w:val="Akapitzlist"/>
        <w:numPr>
          <w:ilvl w:val="0"/>
          <w:numId w:val="4"/>
        </w:numPr>
      </w:pPr>
      <w:r>
        <w:t>Import</w:t>
      </w:r>
    </w:p>
    <w:p w14:paraId="44040181" w14:textId="19983BD3" w:rsidR="00125804" w:rsidRDefault="00125804" w:rsidP="00125804">
      <w:pPr>
        <w:pStyle w:val="Akapitzlist"/>
        <w:numPr>
          <w:ilvl w:val="0"/>
          <w:numId w:val="4"/>
        </w:numPr>
      </w:pPr>
      <w:r>
        <w:t>Definicja klasy</w:t>
      </w:r>
    </w:p>
    <w:p w14:paraId="003BBA77" w14:textId="33CDDBBF" w:rsidR="00032CDB" w:rsidRDefault="00032CDB" w:rsidP="00032CDB">
      <w:r>
        <w:t>Komentarze mogą być w dowolnym miejscu, także przed pakietem</w:t>
      </w:r>
      <w:r w:rsidR="00FA1523">
        <w:t>.</w:t>
      </w:r>
    </w:p>
    <w:p w14:paraId="7B73FCFC" w14:textId="2BBD3E25" w:rsidR="00FA1523" w:rsidRDefault="00FA1523" w:rsidP="00032CDB"/>
    <w:p w14:paraId="1605C8D1" w14:textId="2548A3B6" w:rsidR="00FA1523" w:rsidRDefault="00FA1523" w:rsidP="00FA1523">
      <w:pPr>
        <w:pStyle w:val="Nagwek2"/>
      </w:pPr>
      <w:r>
        <w:t>Niszczenie obiektów</w:t>
      </w:r>
    </w:p>
    <w:p w14:paraId="6EBD5455" w14:textId="63FD82FE" w:rsidR="00FA1523" w:rsidRDefault="00510E50" w:rsidP="00FA1523">
      <w:r>
        <w:t xml:space="preserve">Metoda </w:t>
      </w:r>
      <w:proofErr w:type="spellStart"/>
      <w:r>
        <w:t>System.gc</w:t>
      </w:r>
      <w:proofErr w:type="spellEnd"/>
      <w:r>
        <w:t xml:space="preserve">() – może, ale nie musi uruchomić działanie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Collectora</w:t>
      </w:r>
      <w:proofErr w:type="spellEnd"/>
      <w:r>
        <w:t>.</w:t>
      </w:r>
    </w:p>
    <w:p w14:paraId="3FF73646" w14:textId="76B0B17C" w:rsidR="00510E50" w:rsidRDefault="00510E50" w:rsidP="00FA1523">
      <w:r>
        <w:t xml:space="preserve">Obiekty składowane są na stercie. Zostają </w:t>
      </w:r>
      <w:proofErr w:type="spellStart"/>
      <w:r>
        <w:t>usnięte</w:t>
      </w:r>
      <w:proofErr w:type="spellEnd"/>
      <w:r>
        <w:t xml:space="preserve"> przez </w:t>
      </w:r>
      <w:r>
        <w:rPr>
          <w:b/>
          <w:bCs/>
        </w:rPr>
        <w:t xml:space="preserve">GC </w:t>
      </w:r>
      <w:r>
        <w:t>gdy nie są dłużej osiągalne. Obiekty nie są osiągalne w dwóch przypadkach:</w:t>
      </w:r>
    </w:p>
    <w:p w14:paraId="7395CEFD" w14:textId="7787C573" w:rsidR="00510E50" w:rsidRDefault="00510E50" w:rsidP="00510E50">
      <w:pPr>
        <w:pStyle w:val="Akapitzlist"/>
        <w:numPr>
          <w:ilvl w:val="0"/>
          <w:numId w:val="5"/>
        </w:numPr>
      </w:pPr>
      <w:r>
        <w:t>Gdy nie istnieje, żadna referencja wskazująca na obiekt,</w:t>
      </w:r>
    </w:p>
    <w:p w14:paraId="2EAEB1B5" w14:textId="21717215" w:rsidR="00510E50" w:rsidRDefault="00510E50" w:rsidP="00510E50">
      <w:pPr>
        <w:pStyle w:val="Akapitzlist"/>
        <w:numPr>
          <w:ilvl w:val="0"/>
          <w:numId w:val="5"/>
        </w:numPr>
      </w:pPr>
      <w:r>
        <w:t>Gdy wszystkie referencje do obiektu są poza zasięgiem.</w:t>
      </w:r>
    </w:p>
    <w:p w14:paraId="18324F78" w14:textId="316A98E2" w:rsidR="00510E50" w:rsidRDefault="00882C94" w:rsidP="00882C94">
      <w:pPr>
        <w:pStyle w:val="Nagwek3"/>
      </w:pPr>
      <w:r>
        <w:t xml:space="preserve">Metoda </w:t>
      </w:r>
      <w:proofErr w:type="spellStart"/>
      <w:r>
        <w:t>finalize</w:t>
      </w:r>
      <w:proofErr w:type="spellEnd"/>
      <w:r>
        <w:t>()</w:t>
      </w:r>
    </w:p>
    <w:p w14:paraId="6177F40F" w14:textId="492A0734" w:rsidR="00882C94" w:rsidRDefault="00882C94" w:rsidP="00882C94">
      <w:r>
        <w:t xml:space="preserve">Metoda z klasy Object. Jest wywoływana gdy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próbuje usunąć obiekt. </w:t>
      </w:r>
      <w:r w:rsidR="00087605">
        <w:t xml:space="preserve">Jeśli </w:t>
      </w:r>
      <w:r w:rsidR="00087605">
        <w:rPr>
          <w:b/>
          <w:bCs/>
        </w:rPr>
        <w:t>GC</w:t>
      </w:r>
      <w:r w:rsidR="00087605">
        <w:t xml:space="preserve"> nie powiedzie się usunięcie obiektu i następnie spróbuje ponownie, to metoda nie zostanie wywołana drugi raz.</w:t>
      </w:r>
    </w:p>
    <w:p w14:paraId="6C6336FF" w14:textId="3541BE10" w:rsidR="005D3FE3" w:rsidRDefault="005D3FE3" w:rsidP="00882C94"/>
    <w:p w14:paraId="3625352B" w14:textId="3CA41524" w:rsidR="005D3FE3" w:rsidRDefault="005D3FE3" w:rsidP="005D3FE3">
      <w:pPr>
        <w:pStyle w:val="Nagwek1"/>
      </w:pPr>
      <w:r>
        <w:lastRenderedPageBreak/>
        <w:t>Operatory i Instrukcje</w:t>
      </w:r>
    </w:p>
    <w:p w14:paraId="7DCBEA54" w14:textId="3E082787" w:rsidR="00233288" w:rsidRDefault="00233288" w:rsidP="00233288">
      <w:r>
        <w:rPr>
          <w:noProof/>
          <w:lang w:eastAsia="pl-PL"/>
        </w:rPr>
        <w:drawing>
          <wp:inline distT="0" distB="0" distL="0" distR="0" wp14:anchorId="287A2769" wp14:editId="7146A3D5">
            <wp:extent cx="5095875" cy="9429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3757" w14:textId="32210925" w:rsidR="00233288" w:rsidRPr="00233288" w:rsidRDefault="00233288" w:rsidP="00233288">
      <w:r>
        <w:rPr>
          <w:noProof/>
          <w:lang w:eastAsia="pl-PL"/>
        </w:rPr>
        <w:drawing>
          <wp:inline distT="0" distB="0" distL="0" distR="0" wp14:anchorId="386894DA" wp14:editId="1F2342D1">
            <wp:extent cx="5114925" cy="30003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8CB91" w14:textId="1FE87C77" w:rsidR="005D3FE3" w:rsidRDefault="00DD0395" w:rsidP="00DD0395">
      <w:pPr>
        <w:pStyle w:val="Nagwek2"/>
      </w:pPr>
      <w:proofErr w:type="spellStart"/>
      <w:r>
        <w:t>Opeartory</w:t>
      </w:r>
      <w:proofErr w:type="spellEnd"/>
      <w:r>
        <w:t xml:space="preserve"> dwuargumentowe arytmetyczne</w:t>
      </w:r>
    </w:p>
    <w:p w14:paraId="34FB977B" w14:textId="5C2917E9" w:rsidR="00DD0395" w:rsidRDefault="007A78EB" w:rsidP="007A78EB">
      <w:pPr>
        <w:pStyle w:val="Akapitzlist"/>
        <w:numPr>
          <w:ilvl w:val="0"/>
          <w:numId w:val="7"/>
        </w:numPr>
      </w:pPr>
      <w:r>
        <w:t>Jeśli dwie wartości mają różne typy, Java automatycznie zmieni typ jednej z tych wartości na wyższy wśród tych dwóch typów.</w:t>
      </w:r>
    </w:p>
    <w:p w14:paraId="2F872E52" w14:textId="3EBC9825" w:rsidR="007A78EB" w:rsidRDefault="007A78EB" w:rsidP="007A78EB">
      <w:pPr>
        <w:pStyle w:val="Akapitzlist"/>
        <w:numPr>
          <w:ilvl w:val="0"/>
          <w:numId w:val="7"/>
        </w:numPr>
      </w:pPr>
      <w:r>
        <w:t>Jeśli jedna z wartości jest liczbą całkowitą, a druga zmienno-przecinkową, Java automatycznie zmieni liczbę całkowitą na liczbę zmienno-przecinkową.</w:t>
      </w:r>
    </w:p>
    <w:p w14:paraId="64259E7A" w14:textId="701930CA" w:rsidR="007A78EB" w:rsidRDefault="007A78EB" w:rsidP="007A78EB">
      <w:pPr>
        <w:pStyle w:val="Akapitzlist"/>
        <w:numPr>
          <w:ilvl w:val="0"/>
          <w:numId w:val="7"/>
        </w:numPr>
      </w:pPr>
      <w:proofErr w:type="spellStart"/>
      <w:r>
        <w:t>Miejsze</w:t>
      </w:r>
      <w:proofErr w:type="spellEnd"/>
      <w:r>
        <w:t xml:space="preserve"> typy danych: </w:t>
      </w:r>
      <w:proofErr w:type="spellStart"/>
      <w:r>
        <w:t>byte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i char, są najpierw zmieniane na </w:t>
      </w:r>
      <w:proofErr w:type="spellStart"/>
      <w:r>
        <w:t>int</w:t>
      </w:r>
      <w:proofErr w:type="spellEnd"/>
      <w:r>
        <w:t xml:space="preserve"> za każdym razem gdy są na nich wykonywane dwuargumentowe operacje arytmetyczne (czyli np.  wykonanie operacji ++ na </w:t>
      </w:r>
      <w:proofErr w:type="spellStart"/>
      <w:r>
        <w:t>short</w:t>
      </w:r>
      <w:proofErr w:type="spellEnd"/>
      <w:r>
        <w:t xml:space="preserve"> nie powoduje zmiany na </w:t>
      </w:r>
      <w:proofErr w:type="spellStart"/>
      <w:r>
        <w:t>int</w:t>
      </w:r>
      <w:proofErr w:type="spellEnd"/>
      <w:r>
        <w:t xml:space="preserve">), nawet jeśli żaden z argumentów nie jest </w:t>
      </w:r>
      <w:proofErr w:type="spellStart"/>
      <w:r>
        <w:t>int</w:t>
      </w:r>
      <w:proofErr w:type="spellEnd"/>
      <w:r>
        <w:t xml:space="preserve"> </w:t>
      </w:r>
    </w:p>
    <w:p w14:paraId="62497B14" w14:textId="52635B34" w:rsidR="007A78EB" w:rsidRDefault="007A78EB" w:rsidP="007A78EB">
      <w:pPr>
        <w:pStyle w:val="Akapitzlist"/>
        <w:numPr>
          <w:ilvl w:val="0"/>
          <w:numId w:val="7"/>
        </w:numPr>
      </w:pPr>
      <w:r>
        <w:t>Po wykonaniu wszystkich powyżej opisanych zmian typów, wartość końcowa operacji ma taki sam typ danych jak nowo -dostosowane typy danych.</w:t>
      </w:r>
    </w:p>
    <w:p w14:paraId="48AEBC6C" w14:textId="68862C96" w:rsidR="009F6510" w:rsidRDefault="009F6510" w:rsidP="00970275">
      <w:pPr>
        <w:pStyle w:val="Nagwek2"/>
      </w:pPr>
      <w:r>
        <w:t>Operatory jedno-argu</w:t>
      </w:r>
      <w:r w:rsidR="00970275">
        <w:t>mentowe</w:t>
      </w:r>
    </w:p>
    <w:p w14:paraId="7E695CEA" w14:textId="64398A58" w:rsidR="00970275" w:rsidRDefault="00970275" w:rsidP="00970275">
      <w:r>
        <w:rPr>
          <w:noProof/>
          <w:lang w:eastAsia="pl-PL"/>
        </w:rPr>
        <w:drawing>
          <wp:inline distT="0" distB="0" distL="0" distR="0" wp14:anchorId="4D3F825A" wp14:editId="18789003">
            <wp:extent cx="5153025" cy="21621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835" w14:textId="2C9B2B3E" w:rsidR="00970275" w:rsidRDefault="00E7596D" w:rsidP="00E7596D">
      <w:pPr>
        <w:pStyle w:val="Nagwek2"/>
      </w:pPr>
      <w:r>
        <w:lastRenderedPageBreak/>
        <w:t>Pozostałe operatory dwu-argumentowe</w:t>
      </w:r>
    </w:p>
    <w:p w14:paraId="57D6C3BC" w14:textId="20B6E74E" w:rsidR="00E7596D" w:rsidRPr="00E7596D" w:rsidRDefault="00233288" w:rsidP="00E7596D">
      <w:r>
        <w:t>Wymagane na egzamin</w:t>
      </w:r>
      <w:r w:rsidR="00260A4F">
        <w:t>ie operatory przypisania</w:t>
      </w:r>
      <w:r>
        <w:t>: „=”, „+=”. „-=”</w:t>
      </w:r>
    </w:p>
    <w:p w14:paraId="70D7A4A6" w14:textId="15C68E01" w:rsidR="007A78EB" w:rsidRDefault="007A78EB" w:rsidP="007A78EB"/>
    <w:p w14:paraId="7D427EF9" w14:textId="4AC477DF" w:rsidR="00260A4F" w:rsidRDefault="00260A4F" w:rsidP="007A78EB">
      <w:r>
        <w:t>Skrócone operatory przypisania (np. += ) są użyteczne nie tylko jako skrót, ale także mogą uchronić nas przed rzutowaniem typów. Na przykład:</w:t>
      </w:r>
    </w:p>
    <w:p w14:paraId="28A8E71C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2B6D7D7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6E378D7C" w14:textId="68FE7028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Nie skompiluje się</w:t>
      </w:r>
    </w:p>
    <w:p w14:paraId="1D6795B4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29E6D210" w14:textId="77777777" w:rsidR="00260A4F" w:rsidRDefault="00260A4F" w:rsidP="00260A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0421A6B8" w14:textId="6A2A5D10" w:rsidR="00260A4F" w:rsidRDefault="00260A4F" w:rsidP="00260A4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*= 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; - Skompiluje się poprawnie</w:t>
      </w:r>
    </w:p>
    <w:p w14:paraId="76410F3E" w14:textId="5D509641" w:rsidR="00260A4F" w:rsidRDefault="00260A4F" w:rsidP="00260A4F">
      <w:r>
        <w:t xml:space="preserve">W powyższym </w:t>
      </w:r>
      <w:r w:rsidR="00D11C30">
        <w:t xml:space="preserve">przykładzie, użyty operator sprawi, że najpierw k zostanie zrzutowane na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wykona się mnożenie dwóch wartości typu </w:t>
      </w:r>
      <w:proofErr w:type="spellStart"/>
      <w:r w:rsidR="00D11C30">
        <w:rPr>
          <w:b/>
          <w:bCs/>
        </w:rPr>
        <w:t>long</w:t>
      </w:r>
      <w:proofErr w:type="spellEnd"/>
      <w:r w:rsidR="00D11C30">
        <w:t xml:space="preserve">, i następnie rezultat zostanie zrzutowany do typu </w:t>
      </w:r>
      <w:proofErr w:type="spellStart"/>
      <w:r w:rsidR="00D11C30">
        <w:rPr>
          <w:b/>
          <w:bCs/>
        </w:rPr>
        <w:t>int</w:t>
      </w:r>
      <w:proofErr w:type="spellEnd"/>
      <w:r w:rsidR="00D11C30">
        <w:t>.</w:t>
      </w:r>
    </w:p>
    <w:p w14:paraId="77A11945" w14:textId="68235F82" w:rsidR="00D11C30" w:rsidRDefault="00373A64" w:rsidP="00373A64">
      <w:pPr>
        <w:pStyle w:val="Nagwek3"/>
      </w:pPr>
      <w:r>
        <w:t>Operatory równości</w:t>
      </w:r>
    </w:p>
    <w:p w14:paraId="3013EE3F" w14:textId="6AC4B880" w:rsidR="00373A64" w:rsidRPr="00373A64" w:rsidRDefault="00373A64" w:rsidP="00373A64">
      <w:r>
        <w:t>Operatorów równości można użyć w 3 przypadkach</w:t>
      </w:r>
    </w:p>
    <w:p w14:paraId="6EA1CB86" w14:textId="2C7EF819" w:rsidR="00373A64" w:rsidRDefault="00373A64" w:rsidP="00373A64">
      <w:pPr>
        <w:pStyle w:val="Akapitzlist"/>
        <w:numPr>
          <w:ilvl w:val="0"/>
          <w:numId w:val="8"/>
        </w:numPr>
      </w:pPr>
      <w:r>
        <w:t>Porównanie dwóch typów prymitywnych. Jeśli wartości są różnych typów, to obowiązują takie same zasady jak opisane wyżej. Tzn. obie wartości zostaną sprowadzone do tego (wyższego) typu danych.</w:t>
      </w:r>
    </w:p>
    <w:p w14:paraId="1E00B498" w14:textId="30121058" w:rsid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wartości </w:t>
      </w:r>
      <w:proofErr w:type="spellStart"/>
      <w:r>
        <w:t>boolean</w:t>
      </w:r>
      <w:proofErr w:type="spellEnd"/>
    </w:p>
    <w:p w14:paraId="4009CEA5" w14:textId="1917EFB9" w:rsidR="00373A64" w:rsidRPr="00373A64" w:rsidRDefault="00373A64" w:rsidP="00373A64">
      <w:pPr>
        <w:pStyle w:val="Akapitzlist"/>
        <w:numPr>
          <w:ilvl w:val="0"/>
          <w:numId w:val="8"/>
        </w:numPr>
      </w:pPr>
      <w:r>
        <w:t xml:space="preserve">Porównanie dwóch obiektów, wliczając </w:t>
      </w:r>
      <w:proofErr w:type="spellStart"/>
      <w:r>
        <w:t>null</w:t>
      </w:r>
      <w:proofErr w:type="spellEnd"/>
      <w:r>
        <w:t xml:space="preserve"> i String</w:t>
      </w:r>
    </w:p>
    <w:p w14:paraId="29B729F3" w14:textId="27B06C9B" w:rsidR="00260A4F" w:rsidRDefault="00260A4F" w:rsidP="007A78EB"/>
    <w:p w14:paraId="36434655" w14:textId="6F93AAD9" w:rsidR="001D279B" w:rsidRDefault="001D279B" w:rsidP="00497976">
      <w:pPr>
        <w:pStyle w:val="Nagwek2"/>
      </w:pPr>
      <w:r>
        <w:t>Wyrażenia Java</w:t>
      </w:r>
    </w:p>
    <w:p w14:paraId="6388A598" w14:textId="0C45ABD6" w:rsidR="00260A4F" w:rsidRDefault="00260A4F" w:rsidP="007A78EB"/>
    <w:p w14:paraId="67DDEEA1" w14:textId="6A6AB741" w:rsidR="00260A4F" w:rsidRDefault="00CE42B0" w:rsidP="00497976">
      <w:pPr>
        <w:pStyle w:val="Nagwek3"/>
      </w:pPr>
      <w:r>
        <w:t>Switch</w:t>
      </w:r>
    </w:p>
    <w:p w14:paraId="628EBF3A" w14:textId="53D01808" w:rsidR="00CE42B0" w:rsidRDefault="00CE42B0" w:rsidP="00CE42B0">
      <w:r>
        <w:t xml:space="preserve">Typy danych obsługiwane przez wyrażenie </w:t>
      </w:r>
      <w:proofErr w:type="spellStart"/>
      <w:r>
        <w:t>switch</w:t>
      </w:r>
      <w:proofErr w:type="spellEnd"/>
      <w:r>
        <w:t>:</w:t>
      </w:r>
    </w:p>
    <w:p w14:paraId="22EEFA50" w14:textId="5AEBFF2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4505A2E9" w14:textId="341AAE1E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byte</w:t>
      </w:r>
      <w:proofErr w:type="spellEnd"/>
      <w:r>
        <w:t xml:space="preserve"> and </w:t>
      </w:r>
      <w:proofErr w:type="spellStart"/>
      <w:r>
        <w:t>Byte</w:t>
      </w:r>
      <w:proofErr w:type="spellEnd"/>
    </w:p>
    <w:p w14:paraId="044798F1" w14:textId="6FF7857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short</w:t>
      </w:r>
      <w:proofErr w:type="spellEnd"/>
      <w:r>
        <w:t xml:space="preserve"> and </w:t>
      </w:r>
      <w:proofErr w:type="spellStart"/>
      <w:r>
        <w:t>Short</w:t>
      </w:r>
      <w:proofErr w:type="spellEnd"/>
    </w:p>
    <w:p w14:paraId="49C3164A" w14:textId="2532F5E5" w:rsidR="00CE42B0" w:rsidRDefault="00CE42B0" w:rsidP="00CE42B0">
      <w:pPr>
        <w:pStyle w:val="Akapitzlist"/>
        <w:numPr>
          <w:ilvl w:val="0"/>
          <w:numId w:val="9"/>
        </w:numPr>
      </w:pPr>
      <w:r>
        <w:t xml:space="preserve">char and </w:t>
      </w:r>
      <w:proofErr w:type="spellStart"/>
      <w:r>
        <w:t>Character</w:t>
      </w:r>
      <w:proofErr w:type="spellEnd"/>
    </w:p>
    <w:p w14:paraId="5C3AEC53" w14:textId="167F4E3C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int</w:t>
      </w:r>
      <w:proofErr w:type="spellEnd"/>
      <w:r>
        <w:t xml:space="preserve"> and </w:t>
      </w:r>
      <w:proofErr w:type="spellStart"/>
      <w:r>
        <w:t>Integer</w:t>
      </w:r>
      <w:proofErr w:type="spellEnd"/>
    </w:p>
    <w:p w14:paraId="5B890504" w14:textId="0241C02F" w:rsidR="00CE42B0" w:rsidRDefault="00CE42B0" w:rsidP="00CE42B0">
      <w:pPr>
        <w:pStyle w:val="Akapitzlist"/>
        <w:numPr>
          <w:ilvl w:val="0"/>
          <w:numId w:val="9"/>
        </w:numPr>
      </w:pPr>
      <w:r>
        <w:t>String</w:t>
      </w:r>
    </w:p>
    <w:p w14:paraId="7136CA23" w14:textId="37784E54" w:rsidR="00CE42B0" w:rsidRDefault="00CE42B0" w:rsidP="00CE42B0">
      <w:pPr>
        <w:pStyle w:val="Akapitzlist"/>
        <w:numPr>
          <w:ilvl w:val="0"/>
          <w:numId w:val="9"/>
        </w:numPr>
      </w:pPr>
      <w:proofErr w:type="spellStart"/>
      <w:r>
        <w:t>enum</w:t>
      </w:r>
      <w:proofErr w:type="spellEnd"/>
      <w:r>
        <w:t xml:space="preserve"> </w:t>
      </w:r>
      <w:proofErr w:type="spellStart"/>
      <w:r>
        <w:t>values</w:t>
      </w:r>
      <w:proofErr w:type="spellEnd"/>
    </w:p>
    <w:p w14:paraId="1D61C3A9" w14:textId="300ECBE4" w:rsidR="00806638" w:rsidRPr="00806638" w:rsidRDefault="00806638" w:rsidP="00806638">
      <w:r>
        <w:t xml:space="preserve">Wartość w każdym wyrażeniu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musi być niezmienna w trakcie kompilacji oraz tego samego typu co wartość w </w:t>
      </w:r>
      <w:proofErr w:type="spellStart"/>
      <w:r>
        <w:rPr>
          <w:b/>
          <w:bCs/>
        </w:rPr>
        <w:t>switch</w:t>
      </w:r>
      <w:proofErr w:type="spellEnd"/>
      <w:r>
        <w:rPr>
          <w:b/>
          <w:bCs/>
        </w:rPr>
        <w:t xml:space="preserve">. </w:t>
      </w:r>
      <w:r>
        <w:t xml:space="preserve">Niezmienna w trakcie kompilacji oznacza, że </w:t>
      </w:r>
      <w:r w:rsidR="00727DC2">
        <w:t xml:space="preserve">można użyć tylko </w:t>
      </w:r>
      <w:r w:rsidR="00727DC2" w:rsidRPr="00727DC2">
        <w:rPr>
          <w:b/>
          <w:bCs/>
        </w:rPr>
        <w:t>literałów</w:t>
      </w:r>
      <w:r w:rsidR="00727DC2">
        <w:t xml:space="preserve"> (np. 5), stałych </w:t>
      </w:r>
      <w:proofErr w:type="spellStart"/>
      <w:r w:rsidR="00727DC2">
        <w:t>enum</w:t>
      </w:r>
      <w:proofErr w:type="spellEnd"/>
      <w:r w:rsidR="00727DC2">
        <w:t xml:space="preserve"> albo zmiennych </w:t>
      </w:r>
      <w:r w:rsidR="00727DC2" w:rsidRPr="00727DC2">
        <w:rPr>
          <w:b/>
          <w:bCs/>
        </w:rPr>
        <w:t>finalnych</w:t>
      </w:r>
      <w:r w:rsidR="00727DC2">
        <w:t xml:space="preserve">. </w:t>
      </w:r>
    </w:p>
    <w:p w14:paraId="5691FB61" w14:textId="02B9A1D0" w:rsidR="00497976" w:rsidRDefault="00574363" w:rsidP="00497976">
      <w:r>
        <w:t xml:space="preserve">Gdy </w:t>
      </w:r>
      <w:proofErr w:type="spellStart"/>
      <w:r>
        <w:rPr>
          <w:b/>
          <w:bCs/>
        </w:rPr>
        <w:t>case</w:t>
      </w:r>
      <w:proofErr w:type="spellEnd"/>
      <w:r>
        <w:rPr>
          <w:b/>
          <w:bCs/>
        </w:rPr>
        <w:t xml:space="preserve"> </w:t>
      </w:r>
      <w:r>
        <w:t xml:space="preserve">spełnia warunek zostają wykonane instrukcję wewnątrz niego, jeśli nie jest zakończony instrukcją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, </w:t>
      </w:r>
      <w:r>
        <w:t xml:space="preserve">zostaną wykonane wszystkie kolejne </w:t>
      </w:r>
      <w:proofErr w:type="spellStart"/>
      <w:r>
        <w:rPr>
          <w:b/>
          <w:bCs/>
        </w:rPr>
        <w:t>case’y</w:t>
      </w:r>
      <w:proofErr w:type="spellEnd"/>
      <w:r>
        <w:t xml:space="preserve"> niezależnie czy spełniają warunek, aż do momentu </w:t>
      </w:r>
      <w:proofErr w:type="spellStart"/>
      <w:r>
        <w:t>zapotkania</w:t>
      </w:r>
      <w:proofErr w:type="spellEnd"/>
      <w:r>
        <w:t xml:space="preserve"> pierwszego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>.</w:t>
      </w:r>
    </w:p>
    <w:p w14:paraId="0247C08D" w14:textId="1C0A40C6" w:rsidR="00C512F7" w:rsidRDefault="00C512F7" w:rsidP="00C512F7">
      <w:pPr>
        <w:pStyle w:val="Nagwek3"/>
      </w:pPr>
      <w:proofErr w:type="spellStart"/>
      <w:r>
        <w:t>While</w:t>
      </w:r>
      <w:proofErr w:type="spellEnd"/>
    </w:p>
    <w:p w14:paraId="5063AA7E" w14:textId="3E25507C" w:rsidR="00C512F7" w:rsidRDefault="00C512F7" w:rsidP="00C512F7">
      <w:r>
        <w:t>Nie są wymagane nawiasy klamrowe w przypadku jednej linii</w:t>
      </w:r>
      <w:r w:rsidR="001F1CCD">
        <w:t xml:space="preserve"> zarówno w </w:t>
      </w:r>
      <w:proofErr w:type="spellStart"/>
      <w:r w:rsidR="001F1CCD">
        <w:t>while</w:t>
      </w:r>
      <w:proofErr w:type="spellEnd"/>
      <w:r w:rsidR="001F1CCD">
        <w:t>, jak i do-</w:t>
      </w:r>
      <w:proofErr w:type="spellStart"/>
      <w:r w:rsidR="001F1CCD">
        <w:t>while</w:t>
      </w:r>
      <w:proofErr w:type="spellEnd"/>
    </w:p>
    <w:p w14:paraId="388D7E4A" w14:textId="391AEACE" w:rsidR="00C64276" w:rsidRDefault="00C64276" w:rsidP="00C64276">
      <w:pPr>
        <w:pStyle w:val="Nagwek3"/>
      </w:pPr>
      <w:r>
        <w:lastRenderedPageBreak/>
        <w:t>For</w:t>
      </w:r>
    </w:p>
    <w:p w14:paraId="58AEADB6" w14:textId="1C6632C3" w:rsidR="00C64276" w:rsidRDefault="00C64276" w:rsidP="00C64276">
      <w:r>
        <w:t xml:space="preserve">W </w:t>
      </w:r>
      <w:proofErr w:type="spellStart"/>
      <w:r>
        <w:t>petli</w:t>
      </w:r>
      <w:proofErr w:type="spellEnd"/>
      <w:r>
        <w:t xml:space="preserve"> for można zdefiniować dowolną ilość jej składowych w dowolnych kombinacjach. Można </w:t>
      </w:r>
      <w:proofErr w:type="spellStart"/>
      <w:r>
        <w:t>naet</w:t>
      </w:r>
      <w:proofErr w:type="spellEnd"/>
      <w:r>
        <w:t xml:space="preserve"> nie zdefiniować żadnego. </w:t>
      </w:r>
    </w:p>
    <w:p w14:paraId="17B61CB0" w14:textId="152729DF" w:rsidR="00C64276" w:rsidRDefault="00C64276" w:rsidP="00C6427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for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(;;); - poprawny zapis</w:t>
      </w:r>
    </w:p>
    <w:p w14:paraId="25E6745E" w14:textId="548ADF42" w:rsid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>); - błąd kompilacji</w:t>
      </w:r>
    </w:p>
    <w:p w14:paraId="1A7E019E" w14:textId="1B856AE2" w:rsidR="00C64276" w:rsidRPr="00C64276" w:rsidRDefault="00C64276" w:rsidP="00C64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for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(); - błąd kompilacji</w:t>
      </w:r>
    </w:p>
    <w:p w14:paraId="2DD6F644" w14:textId="1C66337A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>Wstawienie jakiekolwiek kodu po pętli for( ; ; ) – powoduje błąd kompilacji. UNREACHABLE CODE</w:t>
      </w:r>
    </w:p>
    <w:p w14:paraId="4E3F51B6" w14:textId="4FBA0176" w:rsidR="00C64276" w:rsidRDefault="00C64276" w:rsidP="00C64276">
      <w:pPr>
        <w:rPr>
          <w:shd w:val="clear" w:color="auto" w:fill="E8F2FE"/>
        </w:rPr>
      </w:pPr>
      <w:r>
        <w:rPr>
          <w:shd w:val="clear" w:color="auto" w:fill="E8F2FE"/>
        </w:rPr>
        <w:t xml:space="preserve">Pamiętaj! - zmienne zadeklarowane w </w:t>
      </w:r>
      <w:proofErr w:type="spellStart"/>
      <w:r>
        <w:rPr>
          <w:shd w:val="clear" w:color="auto" w:fill="E8F2FE"/>
        </w:rPr>
        <w:t>inicjalizayjnym</w:t>
      </w:r>
      <w:proofErr w:type="spellEnd"/>
      <w:r>
        <w:rPr>
          <w:shd w:val="clear" w:color="auto" w:fill="E8F2FE"/>
        </w:rPr>
        <w:t xml:space="preserve"> bloku pętli for maja zasięg tylko w ramach pętli.</w:t>
      </w:r>
    </w:p>
    <w:p w14:paraId="51ED87FB" w14:textId="357B6FE3" w:rsidR="00C64276" w:rsidRDefault="001E0574" w:rsidP="00C64276">
      <w:r>
        <w:t>Pętla for-</w:t>
      </w:r>
      <w:proofErr w:type="spellStart"/>
      <w:r>
        <w:t>each</w:t>
      </w:r>
      <w:proofErr w:type="spellEnd"/>
      <w:r>
        <w:t xml:space="preserve"> może być wykorzystywana do iteracji na tablicach i Kolekcjach implementujących interfejs </w:t>
      </w:r>
      <w:proofErr w:type="spellStart"/>
      <w:r>
        <w:t>iterable</w:t>
      </w:r>
      <w:proofErr w:type="spellEnd"/>
    </w:p>
    <w:p w14:paraId="5B803041" w14:textId="5FC810D1" w:rsidR="00E6714F" w:rsidRDefault="00E6714F" w:rsidP="00C64276"/>
    <w:p w14:paraId="193A0EA6" w14:textId="644D054F" w:rsidR="00E6714F" w:rsidRDefault="00E6714F" w:rsidP="00E6714F">
      <w:pPr>
        <w:pStyle w:val="Nagwek3"/>
      </w:pPr>
      <w:proofErr w:type="spellStart"/>
      <w:r>
        <w:t>Label</w:t>
      </w:r>
      <w:proofErr w:type="spellEnd"/>
    </w:p>
    <w:p w14:paraId="79D1892D" w14:textId="211ADF21" w:rsidR="00E6714F" w:rsidRDefault="00012C09" w:rsidP="00E6714F">
      <w:r>
        <w:t>Wyrażenia Java można</w:t>
      </w:r>
      <w:r w:rsidR="00E6714F">
        <w:t xml:space="preserve"> oznaczać za pomocą </w:t>
      </w:r>
      <w:proofErr w:type="spellStart"/>
      <w:r w:rsidR="00E6714F">
        <w:t>label’a</w:t>
      </w:r>
      <w:proofErr w:type="spellEnd"/>
      <w:r w:rsidR="00E6714F">
        <w:t xml:space="preserve">. Nazwa </w:t>
      </w:r>
      <w:proofErr w:type="spellStart"/>
      <w:r w:rsidR="00E6714F">
        <w:t>labelki</w:t>
      </w:r>
      <w:proofErr w:type="spellEnd"/>
      <w:r w:rsidR="00E6714F">
        <w:t xml:space="preserve"> tworzona jest wg takich samych zasad co nazwy zmiennych.</w:t>
      </w:r>
    </w:p>
    <w:p w14:paraId="36F7C34E" w14:textId="695C3AF1" w:rsidR="00E6714F" w:rsidRDefault="00E6714F" w:rsidP="00E6714F">
      <w:pPr>
        <w:pStyle w:val="Nagwek3"/>
      </w:pPr>
      <w:proofErr w:type="spellStart"/>
      <w:r>
        <w:t>Break</w:t>
      </w:r>
      <w:proofErr w:type="spellEnd"/>
      <w:r>
        <w:t xml:space="preserve"> i </w:t>
      </w:r>
      <w:proofErr w:type="spellStart"/>
      <w:r>
        <w:t>continue</w:t>
      </w:r>
      <w:proofErr w:type="spellEnd"/>
    </w:p>
    <w:p w14:paraId="755774E9" w14:textId="19AA950F" w:rsidR="00E6714F" w:rsidRDefault="00E6714F" w:rsidP="00E6714F">
      <w:proofErr w:type="spellStart"/>
      <w:r>
        <w:t>Insstrukcja</w:t>
      </w:r>
      <w:proofErr w:type="spellEnd"/>
      <w:r>
        <w:t xml:space="preserve"> </w:t>
      </w:r>
      <w:proofErr w:type="spellStart"/>
      <w:r>
        <w:rPr>
          <w:b/>
          <w:bCs/>
        </w:rPr>
        <w:t>break</w:t>
      </w:r>
      <w:proofErr w:type="spellEnd"/>
      <w:r>
        <w:t xml:space="preserve"> powoduje wyjście z najbardziej zagnieżdżonej pętli. Aby wyjść z pętli zewnętrznych, należy skorzystać </w:t>
      </w:r>
      <w:r>
        <w:rPr>
          <w:b/>
          <w:bCs/>
        </w:rPr>
        <w:t xml:space="preserve">z </w:t>
      </w:r>
      <w:proofErr w:type="spellStart"/>
      <w:r>
        <w:rPr>
          <w:b/>
          <w:bCs/>
        </w:rPr>
        <w:t>break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labelką</w:t>
      </w:r>
      <w:proofErr w:type="spellEnd"/>
      <w:r>
        <w:rPr>
          <w:b/>
          <w:bCs/>
        </w:rPr>
        <w:t xml:space="preserve">. </w:t>
      </w:r>
      <w:r>
        <w:t xml:space="preserve">Analogicznie działa </w:t>
      </w:r>
      <w:proofErr w:type="spellStart"/>
      <w:r>
        <w:t>continue</w:t>
      </w:r>
      <w:proofErr w:type="spellEnd"/>
      <w:r>
        <w:t>, tyle, że zamiast wyjścia z pętli powoduje, przejście do następnej jej iteracji.</w:t>
      </w:r>
    </w:p>
    <w:p w14:paraId="40252070" w14:textId="19815562" w:rsidR="00391A0C" w:rsidRPr="00391A0C" w:rsidRDefault="00391A0C" w:rsidP="00E6714F">
      <w:r>
        <w:t xml:space="preserve">W instrukcji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generalnie nie można </w:t>
      </w:r>
      <w:r>
        <w:t xml:space="preserve">umieszczać </w:t>
      </w:r>
      <w:proofErr w:type="spellStart"/>
      <w:r>
        <w:t>break</w:t>
      </w:r>
      <w:proofErr w:type="spellEnd"/>
      <w:r>
        <w:t xml:space="preserve">. Jeśli oznaczymy wyrażenie </w:t>
      </w:r>
      <w:proofErr w:type="spellStart"/>
      <w:r>
        <w:rPr>
          <w:b/>
          <w:bCs/>
        </w:rPr>
        <w:t>if</w:t>
      </w:r>
      <w:proofErr w:type="spellEnd"/>
      <w:r>
        <w:rPr>
          <w:b/>
          <w:bCs/>
        </w:rPr>
        <w:t xml:space="preserve"> </w:t>
      </w:r>
      <w:r>
        <w:t xml:space="preserve"> za pomocą </w:t>
      </w:r>
      <w:proofErr w:type="spellStart"/>
      <w:r>
        <w:t>labela</w:t>
      </w:r>
      <w:proofErr w:type="spellEnd"/>
      <w:r>
        <w:t xml:space="preserve">, wtedy możemy użyć </w:t>
      </w:r>
      <w:proofErr w:type="spellStart"/>
      <w:r>
        <w:t>break</w:t>
      </w:r>
      <w:proofErr w:type="spellEnd"/>
      <w:r>
        <w:t xml:space="preserve"> z </w:t>
      </w:r>
      <w:proofErr w:type="spellStart"/>
      <w:r>
        <w:t>labelem</w:t>
      </w:r>
      <w:proofErr w:type="spellEnd"/>
      <w:r>
        <w:t xml:space="preserve"> w środku </w:t>
      </w:r>
      <w:proofErr w:type="spellStart"/>
      <w:r>
        <w:rPr>
          <w:b/>
          <w:bCs/>
        </w:rPr>
        <w:t>ifa</w:t>
      </w:r>
      <w:proofErr w:type="spellEnd"/>
      <w:r>
        <w:rPr>
          <w:b/>
          <w:bCs/>
        </w:rPr>
        <w:t xml:space="preserve">. </w:t>
      </w:r>
      <w:r>
        <w:t xml:space="preserve">Dzięki temu można opuścić zagnieżdżonego </w:t>
      </w:r>
      <w:proofErr w:type="spellStart"/>
      <w:r>
        <w:t>ifa</w:t>
      </w:r>
      <w:proofErr w:type="spellEnd"/>
      <w:r>
        <w:t>.</w:t>
      </w:r>
    </w:p>
    <w:p w14:paraId="172CA435" w14:textId="1850C817" w:rsidR="00E6714F" w:rsidRDefault="00E6714F" w:rsidP="00E6714F"/>
    <w:p w14:paraId="6E18C61C" w14:textId="2E52E919" w:rsidR="00012C09" w:rsidRPr="00E6714F" w:rsidRDefault="00012C09" w:rsidP="00E6714F">
      <w:r>
        <w:rPr>
          <w:noProof/>
          <w:lang w:eastAsia="pl-PL"/>
        </w:rPr>
        <w:drawing>
          <wp:inline distT="0" distB="0" distL="0" distR="0" wp14:anchorId="3DC53B73" wp14:editId="52867CAC">
            <wp:extent cx="5238750" cy="235267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0B32" w14:textId="6AF84BB4" w:rsidR="00C64276" w:rsidRDefault="00C64276" w:rsidP="00BA3EFD">
      <w:pPr>
        <w:pStyle w:val="Nagwek1"/>
      </w:pPr>
    </w:p>
    <w:p w14:paraId="527D2DE1" w14:textId="72A9198E" w:rsidR="005F4EB3" w:rsidRDefault="005F4EB3" w:rsidP="005F4EB3">
      <w:pPr>
        <w:pStyle w:val="Nagwek1"/>
      </w:pPr>
      <w:r>
        <w:t>Podstawowe API Java</w:t>
      </w:r>
    </w:p>
    <w:p w14:paraId="5C464C01" w14:textId="378F5A80" w:rsidR="005F4EB3" w:rsidRDefault="005F4EB3" w:rsidP="005F4EB3">
      <w:pPr>
        <w:pStyle w:val="Nagwek2"/>
      </w:pPr>
      <w:r>
        <w:t>String</w:t>
      </w:r>
    </w:p>
    <w:p w14:paraId="118FBE77" w14:textId="258DE744" w:rsidR="0013297A" w:rsidRPr="0013297A" w:rsidRDefault="0013297A" w:rsidP="0013297A">
      <w:r>
        <w:t xml:space="preserve">String </w:t>
      </w:r>
      <w:proofErr w:type="spellStart"/>
      <w:r>
        <w:t>has</w:t>
      </w:r>
      <w:proofErr w:type="spellEnd"/>
      <w:r>
        <w:t xml:space="preserve"> a 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(tłum. String ma </w:t>
      </w:r>
      <w:proofErr w:type="spellStart"/>
      <w:r>
        <w:t>staly</w:t>
      </w:r>
      <w:proofErr w:type="spellEnd"/>
      <w:r>
        <w:t xml:space="preserve"> rozmiar)</w:t>
      </w:r>
    </w:p>
    <w:p w14:paraId="069BE96B" w14:textId="773FE335" w:rsidR="005F4EB3" w:rsidRDefault="00C62871" w:rsidP="00C62871">
      <w:pPr>
        <w:pStyle w:val="Nagwek3"/>
      </w:pPr>
      <w:r>
        <w:lastRenderedPageBreak/>
        <w:t>Konkatenacja</w:t>
      </w:r>
    </w:p>
    <w:p w14:paraId="68FC6814" w14:textId="04E70ADE" w:rsidR="00C62871" w:rsidRDefault="00C62871" w:rsidP="00C62871">
      <w:r>
        <w:t>Zasady:</w:t>
      </w:r>
    </w:p>
    <w:p w14:paraId="2E989B06" w14:textId="5D677E3E" w:rsidR="00C62871" w:rsidRDefault="00C62871" w:rsidP="00C62871">
      <w:pPr>
        <w:pStyle w:val="Akapitzlist"/>
        <w:numPr>
          <w:ilvl w:val="0"/>
          <w:numId w:val="10"/>
        </w:numPr>
      </w:pPr>
      <w:r>
        <w:t>Jeśli oba argumenty operacji są numeryczne, „+” oznacza dodawanie numeryczne</w:t>
      </w:r>
    </w:p>
    <w:p w14:paraId="6662F453" w14:textId="75673D6C" w:rsidR="00C62871" w:rsidRDefault="00C62871" w:rsidP="00C62871">
      <w:pPr>
        <w:pStyle w:val="Akapitzlist"/>
        <w:numPr>
          <w:ilvl w:val="0"/>
          <w:numId w:val="10"/>
        </w:numPr>
      </w:pPr>
      <w:r>
        <w:t xml:space="preserve">Jeśli którykolwiek z argumentów operacji jest </w:t>
      </w:r>
      <w:r w:rsidRPr="00C62871">
        <w:rPr>
          <w:b/>
          <w:bCs/>
        </w:rPr>
        <w:t xml:space="preserve">Stringiem </w:t>
      </w:r>
      <w:r>
        <w:t>, „+” oznacza konkatenacje</w:t>
      </w:r>
    </w:p>
    <w:p w14:paraId="14AC3F7D" w14:textId="680D55E3" w:rsidR="00C62871" w:rsidRDefault="00C62871" w:rsidP="00C62871">
      <w:pPr>
        <w:pStyle w:val="Akapitzlist"/>
        <w:numPr>
          <w:ilvl w:val="0"/>
          <w:numId w:val="10"/>
        </w:numPr>
      </w:pPr>
      <w:r>
        <w:t>Wyrażenie jest wykonywane od lewej do prawej</w:t>
      </w:r>
    </w:p>
    <w:p w14:paraId="62A4D914" w14:textId="553DC9BC" w:rsidR="00B979FB" w:rsidRDefault="00036A59" w:rsidP="00B979FB">
      <w:r>
        <w:t>s += „2” znaczy dokładnie to samo co s += 2</w:t>
      </w:r>
    </w:p>
    <w:p w14:paraId="3E7108E3" w14:textId="496D0ED2" w:rsidR="00036A59" w:rsidRDefault="008123B8" w:rsidP="008123B8">
      <w:pPr>
        <w:rPr>
          <w:b/>
          <w:bCs/>
        </w:rPr>
      </w:pPr>
      <w:r>
        <w:t xml:space="preserve">Metoda </w:t>
      </w:r>
      <w:proofErr w:type="spellStart"/>
      <w:r>
        <w:t>toString</w:t>
      </w:r>
      <w:proofErr w:type="spellEnd"/>
      <w:r>
        <w:t xml:space="preserve"> zwraca String, który nie jest przechowywany w </w:t>
      </w:r>
      <w:r>
        <w:rPr>
          <w:b/>
          <w:bCs/>
        </w:rPr>
        <w:t xml:space="preserve">String </w:t>
      </w:r>
      <w:proofErr w:type="spellStart"/>
      <w:r>
        <w:rPr>
          <w:b/>
          <w:bCs/>
        </w:rPr>
        <w:t>pool</w:t>
      </w:r>
      <w:proofErr w:type="spellEnd"/>
      <w:r>
        <w:rPr>
          <w:b/>
          <w:bCs/>
        </w:rPr>
        <w:t>.</w:t>
      </w:r>
    </w:p>
    <w:p w14:paraId="77DE6B59" w14:textId="51CCC409" w:rsidR="00305701" w:rsidRPr="00305701" w:rsidRDefault="00305701" w:rsidP="008123B8">
      <w:r>
        <w:t>String łączony z jakimkolwiek innym typem, zwraca String.</w:t>
      </w:r>
    </w:p>
    <w:p w14:paraId="2BB2909B" w14:textId="2EE2367B" w:rsidR="00F57BF9" w:rsidRDefault="00F57BF9" w:rsidP="00F57BF9">
      <w:pPr>
        <w:pStyle w:val="Nagwek3"/>
      </w:pPr>
      <w:r>
        <w:t>Metody klasy String</w:t>
      </w:r>
    </w:p>
    <w:p w14:paraId="3750C601" w14:textId="574994F0" w:rsidR="00B74487" w:rsidRPr="00B74487" w:rsidRDefault="00B74487" w:rsidP="00B74487">
      <w:r>
        <w:t>Ponieważ String jest klasą niezmienną, żadna z metod wywoływana na obiekcie String, nie może zmienić tego obiektu. Dlatego wszystkie zwracają nowy obiekt String.</w:t>
      </w:r>
    </w:p>
    <w:p w14:paraId="4B5D6C63" w14:textId="003AA8FE" w:rsidR="00F57BF9" w:rsidRDefault="00F57BF9" w:rsidP="00F57BF9">
      <w:pPr>
        <w:pStyle w:val="Akapitzlist"/>
        <w:numPr>
          <w:ilvl w:val="0"/>
          <w:numId w:val="11"/>
        </w:numPr>
      </w:pPr>
      <w:proofErr w:type="spellStart"/>
      <w:r>
        <w:t>Length</w:t>
      </w:r>
      <w:proofErr w:type="spellEnd"/>
      <w:r>
        <w:t xml:space="preserve">() ( w tablicach jest zmienna </w:t>
      </w:r>
      <w:proofErr w:type="spellStart"/>
      <w:r>
        <w:t>length</w:t>
      </w:r>
      <w:proofErr w:type="spellEnd"/>
      <w:r>
        <w:t>)</w:t>
      </w:r>
    </w:p>
    <w:p w14:paraId="6571D1D1" w14:textId="35D642AB" w:rsidR="00F57BF9" w:rsidRP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r w:rsidRPr="00F57BF9">
        <w:rPr>
          <w:i/>
          <w:iCs/>
        </w:rPr>
        <w:t xml:space="preserve">char </w:t>
      </w:r>
      <w:proofErr w:type="spellStart"/>
      <w:r w:rsidRPr="00F57BF9">
        <w:rPr>
          <w:i/>
          <w:iCs/>
        </w:rPr>
        <w:t>charAt</w:t>
      </w:r>
      <w:proofErr w:type="spellEnd"/>
      <w:r w:rsidRPr="00F57BF9">
        <w:rPr>
          <w:i/>
          <w:iCs/>
        </w:rPr>
        <w:t>(</w:t>
      </w:r>
      <w:proofErr w:type="spellStart"/>
      <w:r w:rsidRPr="00F57BF9">
        <w:rPr>
          <w:i/>
          <w:iCs/>
        </w:rPr>
        <w:t>int</w:t>
      </w:r>
      <w:proofErr w:type="spellEnd"/>
      <w:r w:rsidRPr="00F57BF9">
        <w:rPr>
          <w:i/>
          <w:iCs/>
        </w:rPr>
        <w:t xml:space="preserve"> </w:t>
      </w:r>
      <w:proofErr w:type="spellStart"/>
      <w:r w:rsidRPr="00F57BF9">
        <w:rPr>
          <w:i/>
          <w:iCs/>
        </w:rPr>
        <w:t>index</w:t>
      </w:r>
      <w:proofErr w:type="spellEnd"/>
      <w:r w:rsidRPr="00F57BF9">
        <w:rPr>
          <w:i/>
          <w:iCs/>
        </w:rPr>
        <w:t>) – zwraca znak występujący na danej pozycji.</w:t>
      </w:r>
    </w:p>
    <w:p w14:paraId="77C875AF" w14:textId="4E1F2D6B" w:rsidR="00F57BF9" w:rsidRDefault="00F57BF9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indexOf</w:t>
      </w:r>
      <w:proofErr w:type="spellEnd"/>
      <w:r w:rsidRPr="00F57BF9">
        <w:rPr>
          <w:i/>
          <w:iCs/>
        </w:rPr>
        <w:t xml:space="preserve"> – przyjmuje znak, może być String. Zwraca indeks pierwszego napotkanego znaku.</w:t>
      </w:r>
    </w:p>
    <w:p w14:paraId="438DA04B" w14:textId="04EAA235" w:rsidR="00F57BF9" w:rsidRDefault="0094125C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substring</w:t>
      </w:r>
      <w:proofErr w:type="spellEnd"/>
      <w:r>
        <w:rPr>
          <w:i/>
          <w:iCs/>
        </w:rPr>
        <w:t xml:space="preserve">() – Zwraca część napisu z podanego zakresu. Index startowy jest </w:t>
      </w:r>
      <w:proofErr w:type="spellStart"/>
      <w:r>
        <w:rPr>
          <w:i/>
          <w:iCs/>
        </w:rPr>
        <w:t>inkluzywny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index</w:t>
      </w:r>
      <w:proofErr w:type="spellEnd"/>
      <w:r>
        <w:rPr>
          <w:i/>
          <w:iCs/>
        </w:rPr>
        <w:t xml:space="preserve"> końcowy ekskluzywny.</w:t>
      </w:r>
      <w:r w:rsidR="004D4CDD">
        <w:rPr>
          <w:i/>
          <w:iCs/>
        </w:rPr>
        <w:t xml:space="preserve"> Podanie indeksu końcoweg</w:t>
      </w:r>
      <w:r w:rsidR="00C42A8B">
        <w:rPr>
          <w:i/>
          <w:iCs/>
        </w:rPr>
        <w:t>o wyższego niż długość Stringa+1</w:t>
      </w:r>
      <w:r w:rsidR="004D4CDD">
        <w:rPr>
          <w:i/>
          <w:iCs/>
        </w:rPr>
        <w:t>, spowoduje wyjątek. Podanie liczby startowej wyższej niż końcowej – spowoduje wyjątek.</w:t>
      </w:r>
    </w:p>
    <w:p w14:paraId="35B5BDC8" w14:textId="78606FF3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toLowerCase</w:t>
      </w:r>
      <w:proofErr w:type="spellEnd"/>
      <w:r>
        <w:rPr>
          <w:i/>
          <w:iCs/>
        </w:rPr>
        <w:t>()</w:t>
      </w:r>
    </w:p>
    <w:p w14:paraId="26B3BB75" w14:textId="6E3EE809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toUpperCase</w:t>
      </w:r>
      <w:proofErr w:type="spellEnd"/>
      <w:r>
        <w:rPr>
          <w:i/>
          <w:iCs/>
        </w:rPr>
        <w:t>()</w:t>
      </w:r>
    </w:p>
    <w:p w14:paraId="7E588705" w14:textId="16066735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</w:t>
      </w:r>
      <w:proofErr w:type="spellEnd"/>
      <w:r>
        <w:rPr>
          <w:i/>
          <w:iCs/>
        </w:rPr>
        <w:t>() – jest wrażliwe na wielkość liter</w:t>
      </w:r>
    </w:p>
    <w:p w14:paraId="0EB20910" w14:textId="520EE267" w:rsidR="00B74487" w:rsidRDefault="00B74487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equalsIgnoreCase</w:t>
      </w:r>
      <w:proofErr w:type="spellEnd"/>
      <w:r>
        <w:rPr>
          <w:i/>
          <w:iCs/>
        </w:rPr>
        <w:t>()</w:t>
      </w:r>
    </w:p>
    <w:p w14:paraId="20105D91" w14:textId="71057AE9" w:rsidR="00B74487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startsWtih</w:t>
      </w:r>
      <w:proofErr w:type="spellEnd"/>
      <w:r>
        <w:rPr>
          <w:i/>
          <w:iCs/>
        </w:rPr>
        <w:t>()</w:t>
      </w:r>
    </w:p>
    <w:p w14:paraId="7A4922EB" w14:textId="06655BBF" w:rsidR="0033687B" w:rsidRDefault="0033687B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endsWith</w:t>
      </w:r>
      <w:proofErr w:type="spellEnd"/>
      <w:r>
        <w:rPr>
          <w:i/>
          <w:iCs/>
        </w:rPr>
        <w:t>()</w:t>
      </w:r>
    </w:p>
    <w:p w14:paraId="797D64A2" w14:textId="391682B8" w:rsidR="0033687B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contains</w:t>
      </w:r>
      <w:proofErr w:type="spellEnd"/>
      <w:r>
        <w:rPr>
          <w:i/>
          <w:iCs/>
        </w:rPr>
        <w:t>()</w:t>
      </w:r>
    </w:p>
    <w:p w14:paraId="2FA1A303" w14:textId="5A1F0298" w:rsidR="004507B6" w:rsidRDefault="004507B6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replace</w:t>
      </w:r>
      <w:proofErr w:type="spellEnd"/>
      <w:r>
        <w:rPr>
          <w:i/>
          <w:iCs/>
        </w:rPr>
        <w:t>()</w:t>
      </w:r>
    </w:p>
    <w:p w14:paraId="72B3635F" w14:textId="270F639A" w:rsidR="004507B6" w:rsidRDefault="00470DC8" w:rsidP="00F57BF9">
      <w:pPr>
        <w:pStyle w:val="Akapitzlist"/>
        <w:numPr>
          <w:ilvl w:val="0"/>
          <w:numId w:val="11"/>
        </w:numPr>
        <w:rPr>
          <w:i/>
          <w:iCs/>
        </w:rPr>
      </w:pPr>
      <w:proofErr w:type="spellStart"/>
      <w:r>
        <w:rPr>
          <w:i/>
          <w:iCs/>
        </w:rPr>
        <w:t>trim</w:t>
      </w:r>
      <w:proofErr w:type="spellEnd"/>
      <w:r>
        <w:rPr>
          <w:i/>
          <w:iCs/>
        </w:rPr>
        <w:t>() – usuwa białe znaki</w:t>
      </w:r>
      <w:r w:rsidR="006E7BCA">
        <w:rPr>
          <w:i/>
          <w:iCs/>
        </w:rPr>
        <w:t xml:space="preserve"> z początku i końca napisu</w:t>
      </w:r>
    </w:p>
    <w:p w14:paraId="146CD4C1" w14:textId="77777777" w:rsidR="00305701" w:rsidRPr="00305701" w:rsidRDefault="00305701" w:rsidP="00305701">
      <w:pPr>
        <w:rPr>
          <w:i/>
          <w:iCs/>
        </w:rPr>
      </w:pPr>
    </w:p>
    <w:p w14:paraId="5C31DEBC" w14:textId="67F5EDFE" w:rsidR="00F57BF9" w:rsidRDefault="00B74FB8" w:rsidP="00B74FB8">
      <w:pPr>
        <w:pStyle w:val="Nagwek2"/>
      </w:pPr>
      <w:proofErr w:type="spellStart"/>
      <w:r>
        <w:t>StringBuilder</w:t>
      </w:r>
      <w:proofErr w:type="spellEnd"/>
    </w:p>
    <w:p w14:paraId="3D8F68BB" w14:textId="10F68011" w:rsidR="00315691" w:rsidRDefault="00315691" w:rsidP="00B74FB8">
      <w:r>
        <w:t xml:space="preserve">Metoda </w:t>
      </w:r>
      <w:proofErr w:type="spellStart"/>
      <w:r>
        <w:t>append</w:t>
      </w:r>
      <w:proofErr w:type="spellEnd"/>
      <w:r>
        <w:t xml:space="preserve">() – </w:t>
      </w:r>
      <w:proofErr w:type="spellStart"/>
      <w:r>
        <w:t>dadaje</w:t>
      </w:r>
      <w:proofErr w:type="spellEnd"/>
      <w:r>
        <w:t xml:space="preserve"> fragment tekstu o obiektu na, którym została wywołana i dodatkowo zwraca referencję do tego obiektu.</w:t>
      </w:r>
    </w:p>
    <w:p w14:paraId="5B9BB8AF" w14:textId="09B3FC6F" w:rsidR="00EE30E9" w:rsidRDefault="00EE30E9" w:rsidP="00B74FB8">
      <w:r>
        <w:t xml:space="preserve">Zarówno </w:t>
      </w:r>
      <w:proofErr w:type="spellStart"/>
      <w:r w:rsidRPr="00BF519E">
        <w:rPr>
          <w:b/>
          <w:bCs/>
        </w:rPr>
        <w:t>StringBuilder</w:t>
      </w:r>
      <w:proofErr w:type="spellEnd"/>
      <w:r>
        <w:t xml:space="preserve"> jak i </w:t>
      </w:r>
      <w:proofErr w:type="spellStart"/>
      <w:r w:rsidRPr="00BF519E">
        <w:rPr>
          <w:b/>
          <w:bCs/>
        </w:rPr>
        <w:t>StringBuffer</w:t>
      </w:r>
      <w:proofErr w:type="spellEnd"/>
      <w:r>
        <w:t xml:space="preserve"> </w:t>
      </w:r>
      <w:r w:rsidRPr="00BF519E">
        <w:rPr>
          <w:b/>
          <w:bCs/>
        </w:rPr>
        <w:t>nie</w:t>
      </w:r>
      <w:r>
        <w:t xml:space="preserve"> są </w:t>
      </w:r>
      <w:proofErr w:type="spellStart"/>
      <w:r w:rsidRPr="00BF519E">
        <w:rPr>
          <w:b/>
          <w:bCs/>
        </w:rPr>
        <w:t>immutable</w:t>
      </w:r>
      <w:proofErr w:type="spellEnd"/>
      <w:r w:rsidR="00BF519E">
        <w:t>.</w:t>
      </w:r>
    </w:p>
    <w:p w14:paraId="58E7EFBC" w14:textId="5C8EA2E0" w:rsidR="00166CB1" w:rsidRDefault="00166CB1" w:rsidP="00B74FB8">
      <w:r>
        <w:t xml:space="preserve">Metody </w:t>
      </w:r>
      <w:proofErr w:type="spellStart"/>
      <w:r>
        <w:t>append</w:t>
      </w:r>
      <w:proofErr w:type="spellEnd"/>
      <w:r>
        <w:t xml:space="preserve">, insert, </w:t>
      </w:r>
      <w:proofErr w:type="spellStart"/>
      <w:r>
        <w:t>replace</w:t>
      </w:r>
      <w:proofErr w:type="spellEnd"/>
      <w:r>
        <w:t xml:space="preserve">, </w:t>
      </w:r>
      <w:proofErr w:type="spellStart"/>
      <w:r>
        <w:t>reverse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– zwracają zmieniony obiekt </w:t>
      </w:r>
      <w:proofErr w:type="spellStart"/>
      <w:r>
        <w:t>StrinBuilder</w:t>
      </w:r>
      <w:proofErr w:type="spellEnd"/>
      <w:r>
        <w:t>.</w:t>
      </w:r>
    </w:p>
    <w:p w14:paraId="670B6249" w14:textId="0B95DEAE" w:rsidR="00166CB1" w:rsidRDefault="00166CB1" w:rsidP="00B74FB8">
      <w:r>
        <w:t xml:space="preserve">Metoda </w:t>
      </w:r>
      <w:proofErr w:type="spellStart"/>
      <w:r w:rsidRPr="00166CB1">
        <w:rPr>
          <w:b/>
          <w:bCs/>
        </w:rPr>
        <w:t>substring</w:t>
      </w:r>
      <w:proofErr w:type="spellEnd"/>
      <w:r>
        <w:t xml:space="preserve"> zwraca </w:t>
      </w:r>
      <w:r w:rsidRPr="00166CB1">
        <w:rPr>
          <w:b/>
          <w:bCs/>
        </w:rPr>
        <w:t>Stringa</w:t>
      </w:r>
      <w:r>
        <w:rPr>
          <w:b/>
          <w:bCs/>
        </w:rPr>
        <w:t>.</w:t>
      </w:r>
    </w:p>
    <w:p w14:paraId="650B1A19" w14:textId="1D505F3F" w:rsidR="00315691" w:rsidRDefault="00FD2090" w:rsidP="00315691">
      <w:pPr>
        <w:pStyle w:val="Nagwek3"/>
      </w:pPr>
      <w:r>
        <w:t>M</w:t>
      </w:r>
      <w:r w:rsidR="00315691">
        <w:t>etody</w:t>
      </w:r>
    </w:p>
    <w:p w14:paraId="072A68A8" w14:textId="2F62BDB2" w:rsidR="00FD2090" w:rsidRDefault="00FD2090" w:rsidP="00FD2090"/>
    <w:p w14:paraId="7A14116B" w14:textId="3492B0D4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charAt</w:t>
      </w:r>
      <w:proofErr w:type="spellEnd"/>
      <w:r>
        <w:t>()</w:t>
      </w:r>
    </w:p>
    <w:p w14:paraId="7A967573" w14:textId="783FFF1C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indexOf</w:t>
      </w:r>
      <w:proofErr w:type="spellEnd"/>
      <w:r>
        <w:t>()</w:t>
      </w:r>
    </w:p>
    <w:p w14:paraId="4A2ACE08" w14:textId="451223E9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length</w:t>
      </w:r>
      <w:proofErr w:type="spellEnd"/>
      <w:r>
        <w:t>()</w:t>
      </w:r>
    </w:p>
    <w:p w14:paraId="63F868E6" w14:textId="38A6B040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substring</w:t>
      </w:r>
      <w:proofErr w:type="spellEnd"/>
      <w:r>
        <w:t xml:space="preserve">() – zwraca String, nie </w:t>
      </w:r>
      <w:proofErr w:type="spellStart"/>
      <w:r>
        <w:t>StringBuilder</w:t>
      </w:r>
      <w:proofErr w:type="spellEnd"/>
    </w:p>
    <w:p w14:paraId="14370005" w14:textId="7E708D27" w:rsidR="00FD2090" w:rsidRDefault="00FD2090" w:rsidP="00FD2090">
      <w:pPr>
        <w:pStyle w:val="Akapitzlist"/>
      </w:pPr>
      <w:r>
        <w:lastRenderedPageBreak/>
        <w:t>4 Powyższe metody działają dokładnie tak samo jak metody z Klasy String</w:t>
      </w:r>
    </w:p>
    <w:p w14:paraId="3EE412DF" w14:textId="651B9F53" w:rsidR="00FD2090" w:rsidRDefault="00FD2090" w:rsidP="00FD2090">
      <w:pPr>
        <w:pStyle w:val="Akapitzlist"/>
        <w:numPr>
          <w:ilvl w:val="0"/>
          <w:numId w:val="12"/>
        </w:numPr>
      </w:pPr>
      <w:proofErr w:type="spellStart"/>
      <w:r>
        <w:t>append</w:t>
      </w:r>
      <w:proofErr w:type="spellEnd"/>
      <w:r>
        <w:t>()</w:t>
      </w:r>
    </w:p>
    <w:p w14:paraId="6FBC0E30" w14:textId="310583B9" w:rsidR="00636EEA" w:rsidRDefault="00636EEA" w:rsidP="00FD2090">
      <w:pPr>
        <w:pStyle w:val="Akapitzlist"/>
        <w:numPr>
          <w:ilvl w:val="0"/>
          <w:numId w:val="12"/>
        </w:numPr>
      </w:pPr>
      <w:proofErr w:type="spellStart"/>
      <w:r>
        <w:t>inseret</w:t>
      </w:r>
      <w:proofErr w:type="spellEnd"/>
      <w:r>
        <w:t>() – dodaje nowe znaki w określonym przez index miejscu</w:t>
      </w:r>
    </w:p>
    <w:p w14:paraId="3B9B12AB" w14:textId="6019738E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</w:t>
      </w:r>
      <w:proofErr w:type="spellEnd"/>
      <w:r>
        <w:t>() – usuwa zakres</w:t>
      </w:r>
    </w:p>
    <w:p w14:paraId="458E2E3B" w14:textId="1E9E43E8" w:rsidR="00636EEA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deleteCharAt</w:t>
      </w:r>
      <w:proofErr w:type="spellEnd"/>
      <w:r>
        <w:t>() – usuwa jeden znak</w:t>
      </w:r>
    </w:p>
    <w:p w14:paraId="7878B0B2" w14:textId="0CF81151" w:rsidR="00EF0B65" w:rsidRDefault="00EF0B65" w:rsidP="00FD2090">
      <w:pPr>
        <w:pStyle w:val="Akapitzlist"/>
        <w:numPr>
          <w:ilvl w:val="0"/>
          <w:numId w:val="12"/>
        </w:numPr>
      </w:pPr>
      <w:proofErr w:type="spellStart"/>
      <w:r>
        <w:t>reverse</w:t>
      </w:r>
      <w:proofErr w:type="spellEnd"/>
      <w:r>
        <w:t>()</w:t>
      </w:r>
    </w:p>
    <w:p w14:paraId="4E845492" w14:textId="45AD3EBA" w:rsidR="00C42A8B" w:rsidRDefault="00C42A8B" w:rsidP="00FD2090">
      <w:pPr>
        <w:pStyle w:val="Akapitzlist"/>
        <w:numPr>
          <w:ilvl w:val="0"/>
          <w:numId w:val="12"/>
        </w:numPr>
      </w:pPr>
      <w:proofErr w:type="spellStart"/>
      <w:r>
        <w:t>capacity</w:t>
      </w:r>
      <w:proofErr w:type="spellEnd"/>
      <w:r>
        <w:t>()</w:t>
      </w:r>
    </w:p>
    <w:p w14:paraId="23BD1284" w14:textId="4AC73237" w:rsidR="005B5326" w:rsidRDefault="005B5326" w:rsidP="005B5326">
      <w:pPr>
        <w:pStyle w:val="Nagwek2"/>
      </w:pPr>
      <w:r>
        <w:t>Sprawdzanie równości obiektów</w:t>
      </w:r>
    </w:p>
    <w:p w14:paraId="56DE547A" w14:textId="76C8DE2E" w:rsidR="005B5326" w:rsidRDefault="005B5326" w:rsidP="005B5326">
      <w:r>
        <w:t xml:space="preserve">Wywołanie metody </w:t>
      </w:r>
      <w:proofErr w:type="spellStart"/>
      <w:r>
        <w:t>equals</w:t>
      </w:r>
      <w:proofErr w:type="spellEnd"/>
      <w:r>
        <w:t xml:space="preserve">() w celu porównania dwóch obiektów </w:t>
      </w:r>
      <w:proofErr w:type="spellStart"/>
      <w:r>
        <w:t>StringBuilder</w:t>
      </w:r>
      <w:proofErr w:type="spellEnd"/>
      <w:r>
        <w:t xml:space="preserve"> zwróci </w:t>
      </w:r>
      <w:proofErr w:type="spellStart"/>
      <w:r>
        <w:t>false</w:t>
      </w:r>
      <w:proofErr w:type="spellEnd"/>
      <w:r>
        <w:t xml:space="preserve">, ponieważ </w:t>
      </w:r>
      <w:proofErr w:type="spellStart"/>
      <w:r>
        <w:t>StringBuilder</w:t>
      </w:r>
      <w:proofErr w:type="spellEnd"/>
      <w:r>
        <w:t xml:space="preserve"> nie rozszerza metoda </w:t>
      </w:r>
      <w:proofErr w:type="spellStart"/>
      <w:r>
        <w:t>equals</w:t>
      </w:r>
      <w:proofErr w:type="spellEnd"/>
      <w:r>
        <w:t>(), dlatego porównywane są referencje.</w:t>
      </w:r>
    </w:p>
    <w:p w14:paraId="1300854C" w14:textId="47F34576" w:rsidR="005B5326" w:rsidRDefault="005B5326" w:rsidP="005B5326">
      <w:r>
        <w:t xml:space="preserve">W metodzie </w:t>
      </w:r>
      <w:proofErr w:type="spellStart"/>
      <w:r>
        <w:t>equals</w:t>
      </w:r>
      <w:proofErr w:type="spellEnd"/>
      <w:r>
        <w:t xml:space="preserve"> klasy Object porównywane są referencje. </w:t>
      </w:r>
    </w:p>
    <w:p w14:paraId="5ABC95A9" w14:textId="0FC64D6A" w:rsidR="005B5326" w:rsidRDefault="005B5326" w:rsidP="005B5326"/>
    <w:p w14:paraId="459486E4" w14:textId="45D2D166" w:rsidR="005B5326" w:rsidRDefault="005B5326" w:rsidP="005B5326">
      <w:pPr>
        <w:pStyle w:val="Nagwek2"/>
      </w:pPr>
      <w:r>
        <w:t>Tablice</w:t>
      </w:r>
    </w:p>
    <w:p w14:paraId="43B81A02" w14:textId="41498639" w:rsidR="00BB4BD4" w:rsidRPr="00BB4BD4" w:rsidRDefault="00BB4BD4" w:rsidP="00BB4BD4">
      <w:r>
        <w:t>Aby zainicjować tablicę należy podać albo jej wielkość, albo listę elementów. Nie można podać obu.</w:t>
      </w:r>
    </w:p>
    <w:p w14:paraId="11491651" w14:textId="3CBD3651" w:rsidR="005B532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[3];</w:t>
      </w:r>
    </w:p>
    <w:p w14:paraId="41D992F3" w14:textId="6AB21109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powyższy zapis tworzy tablicę o pojemności 3 elementów. Ponieważ nie podaliśmy jakie to są elementy, każdy zostaje zainicjowany domyślną wartością, w tym wypadku zerem.</w:t>
      </w:r>
    </w:p>
    <w:p w14:paraId="4C44851F" w14:textId="4B2A5FFB" w:rsidR="008A3CF6" w:rsidRDefault="008A3CF6" w:rsidP="005B5326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Nie można zmienić wielkości tablicy. Ale można tablicę przypisać do innej zmiennej, która wcześniej przechowywała mniejszą tablicę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7A88E9B7" w14:textId="59996775" w:rsidR="008A3CF6" w:rsidRPr="005B5326" w:rsidRDefault="00D55FAA" w:rsidP="005B5326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Tablicę można tworzyć dowolnych typów</w:t>
      </w:r>
      <w:r w:rsidR="00EA3EC2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włącznie z samodzielnie utworzonymi klasami.</w:t>
      </w:r>
    </w:p>
    <w:p w14:paraId="7C13FAAC" w14:textId="74D3AB2B" w:rsidR="00036A59" w:rsidRDefault="00BB4BD4" w:rsidP="00036A59">
      <w:r>
        <w:t xml:space="preserve">Aby wyświetlić zawartość tablicy należy użyć metody </w:t>
      </w:r>
      <w:proofErr w:type="spellStart"/>
      <w:r>
        <w:t>toString</w:t>
      </w:r>
      <w:proofErr w:type="spellEnd"/>
      <w:r>
        <w:t>()</w:t>
      </w:r>
      <w:r w:rsidR="001B3652">
        <w:t xml:space="preserve"> z klasy </w:t>
      </w:r>
      <w:proofErr w:type="spellStart"/>
      <w:r w:rsidR="001B3652">
        <w:rPr>
          <w:b/>
          <w:bCs/>
        </w:rPr>
        <w:t>Arrays</w:t>
      </w:r>
      <w:proofErr w:type="spellEnd"/>
      <w:r w:rsidR="001B3652">
        <w:rPr>
          <w:b/>
          <w:bCs/>
        </w:rPr>
        <w:t>.</w:t>
      </w:r>
      <w:r w:rsidR="001B3652">
        <w:t xml:space="preserve"> Metoda </w:t>
      </w:r>
      <w:proofErr w:type="spellStart"/>
      <w:r w:rsidR="001B3652">
        <w:rPr>
          <w:b/>
          <w:bCs/>
        </w:rPr>
        <w:t>toString</w:t>
      </w:r>
      <w:proofErr w:type="spellEnd"/>
      <w:r w:rsidR="001B3652">
        <w:rPr>
          <w:b/>
          <w:bCs/>
        </w:rPr>
        <w:t xml:space="preserve">() </w:t>
      </w:r>
      <w:r w:rsidR="001B3652">
        <w:t xml:space="preserve"> wywołana bezpośrednio na tablicy zwróci typ obiektu i jego </w:t>
      </w:r>
      <w:proofErr w:type="spellStart"/>
      <w:r w:rsidR="001B3652">
        <w:t>hashcode</w:t>
      </w:r>
      <w:proofErr w:type="spellEnd"/>
      <w:r w:rsidR="001B3652">
        <w:t>.</w:t>
      </w:r>
    </w:p>
    <w:p w14:paraId="775A84AF" w14:textId="70AAFCEC" w:rsidR="001820DA" w:rsidRPr="001820DA" w:rsidRDefault="001820DA" w:rsidP="00036A59">
      <w:pPr>
        <w:rPr>
          <w:b/>
          <w:bCs/>
        </w:rPr>
      </w:pPr>
      <w:r>
        <w:rPr>
          <w:b/>
          <w:bCs/>
        </w:rPr>
        <w:t xml:space="preserve">Dwie tablice z tą samą zawartością nie będą równe! Tablice nie mają nadpisanej metody </w:t>
      </w:r>
      <w:proofErr w:type="spellStart"/>
      <w:r>
        <w:rPr>
          <w:b/>
          <w:bCs/>
        </w:rPr>
        <w:t>equals</w:t>
      </w:r>
      <w:proofErr w:type="spellEnd"/>
      <w:r>
        <w:rPr>
          <w:b/>
          <w:bCs/>
        </w:rPr>
        <w:t>, więc porównywane będą zawsze referencje.</w:t>
      </w:r>
    </w:p>
    <w:p w14:paraId="15C81915" w14:textId="7B8378F5" w:rsidR="001B3652" w:rsidRDefault="00530A99" w:rsidP="00DF6B2A">
      <w:pPr>
        <w:pStyle w:val="Nagwek3"/>
      </w:pPr>
      <w:r>
        <w:t>Wyszukiwanie</w:t>
      </w:r>
    </w:p>
    <w:p w14:paraId="57BE326D" w14:textId="40E282DA" w:rsidR="00DF6B2A" w:rsidRDefault="00DF6B2A" w:rsidP="00DF6B2A">
      <w:pPr>
        <w:rPr>
          <w:b/>
          <w:bCs/>
        </w:rPr>
      </w:pPr>
      <w:r>
        <w:t xml:space="preserve">W klasie </w:t>
      </w:r>
      <w:proofErr w:type="spellStart"/>
      <w:r>
        <w:rPr>
          <w:b/>
          <w:bCs/>
        </w:rPr>
        <w:t>Arrays</w:t>
      </w:r>
      <w:proofErr w:type="spellEnd"/>
      <w:r>
        <w:rPr>
          <w:b/>
          <w:bCs/>
        </w:rPr>
        <w:t xml:space="preserve"> </w:t>
      </w:r>
      <w:r>
        <w:t xml:space="preserve"> znajduję się metoda </w:t>
      </w:r>
      <w:proofErr w:type="spellStart"/>
      <w:r>
        <w:rPr>
          <w:b/>
          <w:bCs/>
        </w:rPr>
        <w:t>binarySearch</w:t>
      </w:r>
      <w:proofErr w:type="spellEnd"/>
      <w:r>
        <w:rPr>
          <w:b/>
          <w:bCs/>
        </w:rPr>
        <w:t>()</w:t>
      </w:r>
      <w:r>
        <w:t xml:space="preserve">, która </w:t>
      </w:r>
      <w:r w:rsidR="00530A99">
        <w:t xml:space="preserve">służy do wyszukiwania indexu elementu w tablicy. </w:t>
      </w:r>
      <w:r>
        <w:t xml:space="preserve"> Aby </w:t>
      </w:r>
      <w:r w:rsidR="00530A99">
        <w:t>wyszukiwanie tą metodą</w:t>
      </w:r>
      <w:r>
        <w:t xml:space="preserve"> </w:t>
      </w:r>
      <w:r w:rsidR="00530A99">
        <w:t xml:space="preserve">przyniosło przewidywany skutek, tablica musi być </w:t>
      </w:r>
      <w:r w:rsidR="00530A99" w:rsidRPr="00530A99">
        <w:rPr>
          <w:b/>
          <w:bCs/>
        </w:rPr>
        <w:t>posortowana</w:t>
      </w:r>
      <w:r w:rsidR="00530A99">
        <w:t xml:space="preserve">. W innym przypadku wynik wyszukiwania będzie </w:t>
      </w:r>
      <w:r w:rsidR="00530A99">
        <w:rPr>
          <w:b/>
          <w:bCs/>
        </w:rPr>
        <w:t>nieprzewidywalny.</w:t>
      </w:r>
    </w:p>
    <w:p w14:paraId="4CC2C780" w14:textId="2D5FD88E" w:rsidR="00530A99" w:rsidRDefault="00530A99" w:rsidP="002423D1">
      <w:pPr>
        <w:pStyle w:val="Nagwek3"/>
      </w:pPr>
      <w:proofErr w:type="spellStart"/>
      <w:r>
        <w:t>Varargs</w:t>
      </w:r>
      <w:proofErr w:type="spellEnd"/>
    </w:p>
    <w:p w14:paraId="51037FB9" w14:textId="68DE1237" w:rsidR="00530A99" w:rsidRDefault="00530A99" w:rsidP="00DF6B2A">
      <w:r>
        <w:t xml:space="preserve">Można używać zmiennej </w:t>
      </w:r>
      <w:proofErr w:type="spellStart"/>
      <w:r>
        <w:t>varargs</w:t>
      </w:r>
      <w:proofErr w:type="spellEnd"/>
      <w:r>
        <w:t xml:space="preserve"> jak normalnej tablicy</w:t>
      </w:r>
      <w:r w:rsidR="00056C2A">
        <w:t xml:space="preserve"> np. </w:t>
      </w:r>
    </w:p>
    <w:p w14:paraId="6643A6E4" w14:textId="77777777" w:rsidR="00056C2A" w:rsidRDefault="00056C2A" w:rsidP="00056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(String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...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varargs</w:t>
      </w:r>
      <w:proofErr w:type="spellEnd"/>
    </w:p>
    <w:p w14:paraId="2A6DBB69" w14:textId="0E27A8A8" w:rsidR="00056C2A" w:rsidRDefault="00056C2A" w:rsidP="00056C2A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args.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length</w:t>
      </w:r>
      <w:proofErr w:type="spellEnd"/>
    </w:p>
    <w:p w14:paraId="227DEBF5" w14:textId="524847B7" w:rsidR="00056C2A" w:rsidRPr="00530A99" w:rsidRDefault="002423D1" w:rsidP="002423D1">
      <w:pPr>
        <w:pStyle w:val="Nagwek3"/>
      </w:pPr>
      <w:r>
        <w:rPr>
          <w:shd w:val="clear" w:color="auto" w:fill="D4D4D4"/>
        </w:rPr>
        <w:t xml:space="preserve">Tablice </w:t>
      </w:r>
      <w:proofErr w:type="spellStart"/>
      <w:r>
        <w:rPr>
          <w:shd w:val="clear" w:color="auto" w:fill="D4D4D4"/>
        </w:rPr>
        <w:t>wiolowymiarowe</w:t>
      </w:r>
      <w:proofErr w:type="spellEnd"/>
    </w:p>
    <w:p w14:paraId="6D94E489" w14:textId="1E67EF1C" w:rsidR="002423D1" w:rsidRDefault="002423D1" w:rsidP="002423D1">
      <w:r>
        <w:t>Tablice są obiektami i oczywiście, elementy tablicy też mogą być obiektami. Więc oczywiście elementami tablicy mogą być inne tablice. W ten sposób powstają tablice wielowymiarowe.</w:t>
      </w:r>
    </w:p>
    <w:p w14:paraId="28F79FE2" w14:textId="3821CC98" w:rsidR="002423D1" w:rsidRPr="00C36D03" w:rsidRDefault="002423D1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[][]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rectangle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[3][2];</w:t>
      </w:r>
    </w:p>
    <w:p w14:paraId="7925EFF9" w14:textId="56045CDE" w:rsidR="00C36D03" w:rsidRDefault="00C36D03" w:rsidP="002423D1">
      <w:r>
        <w:t xml:space="preserve">Tablica wielowymiarowa </w:t>
      </w:r>
      <w:proofErr w:type="spellStart"/>
      <w:r>
        <w:t>rectangle</w:t>
      </w:r>
      <w:proofErr w:type="spellEnd"/>
      <w:r>
        <w:t xml:space="preserve"> to tak naprawdę tablica 3-elementowa, której każdy z elementów jest 2-elementową tablicą.</w:t>
      </w:r>
    </w:p>
    <w:p w14:paraId="338BDC67" w14:textId="6BCC5112" w:rsidR="002423D1" w:rsidRDefault="002423D1" w:rsidP="002423D1">
      <w:r>
        <w:lastRenderedPageBreak/>
        <w:t xml:space="preserve">Tablice wielowymiarowe nie muszą mieć regularny kształtów </w:t>
      </w:r>
    </w:p>
    <w:p w14:paraId="184F1494" w14:textId="23416FE2" w:rsidR="007D5259" w:rsidRDefault="007D5259" w:rsidP="002423D1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[][]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differentSize2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[4][];</w:t>
      </w:r>
    </w:p>
    <w:p w14:paraId="1580DD9B" w14:textId="21C149DE" w:rsidR="002423D1" w:rsidRDefault="007D5259" w:rsidP="002423D1">
      <w:r>
        <w:t xml:space="preserve">Nie jest konieczne podawanie 2 wymiaru. Jeśli ich nie podamy to elementy w tablicy będą </w:t>
      </w:r>
      <w:proofErr w:type="spellStart"/>
      <w:r>
        <w:t>nullami</w:t>
      </w:r>
      <w:proofErr w:type="spellEnd"/>
      <w:r>
        <w:t xml:space="preserve"> i jedynie deklarujemy, że wartości które możemy tam wstawić są typu </w:t>
      </w:r>
      <w:proofErr w:type="spellStart"/>
      <w:r>
        <w:t>int</w:t>
      </w:r>
      <w:proofErr w:type="spellEnd"/>
      <w:r>
        <w:t xml:space="preserve"> [] (tablica </w:t>
      </w:r>
      <w:proofErr w:type="spellStart"/>
      <w:r>
        <w:t>int</w:t>
      </w:r>
      <w:proofErr w:type="spellEnd"/>
      <w:r>
        <w:t>)</w:t>
      </w:r>
      <w:r w:rsidR="0094775E">
        <w:t>.</w:t>
      </w:r>
    </w:p>
    <w:p w14:paraId="0F3B8D3D" w14:textId="7AA60A7D" w:rsidR="0094775E" w:rsidRDefault="0094775E" w:rsidP="002423D1"/>
    <w:p w14:paraId="4EED597E" w14:textId="09ED0751" w:rsidR="0094775E" w:rsidRDefault="0094775E" w:rsidP="0094775E">
      <w:pPr>
        <w:pStyle w:val="Nagwek2"/>
      </w:pPr>
      <w:proofErr w:type="spellStart"/>
      <w:r>
        <w:t>ArrayList</w:t>
      </w:r>
      <w:proofErr w:type="spellEnd"/>
    </w:p>
    <w:p w14:paraId="653E590F" w14:textId="363852A2" w:rsidR="0094775E" w:rsidRDefault="0094775E" w:rsidP="0094775E">
      <w:r>
        <w:t xml:space="preserve">Jeśli widzisz pierwszą linie kodu to musi być import </w:t>
      </w:r>
      <w:r w:rsidR="004C32DE">
        <w:t xml:space="preserve">klasy </w:t>
      </w:r>
      <w:proofErr w:type="spellStart"/>
      <w:r w:rsidR="004C32DE">
        <w:t>ArrayList</w:t>
      </w:r>
      <w:proofErr w:type="spellEnd"/>
      <w:r w:rsidR="004C32DE">
        <w:t xml:space="preserve"> aby kod się skompilował. No chyba, że widzisz tylko wycinek metody.</w:t>
      </w:r>
    </w:p>
    <w:p w14:paraId="79709EEB" w14:textId="77777777" w:rsidR="004C32DE" w:rsidRDefault="004C32DE" w:rsidP="004C3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.*; </w:t>
      </w:r>
    </w:p>
    <w:p w14:paraId="5E9ABBBA" w14:textId="007629AC" w:rsidR="004C32DE" w:rsidRDefault="004C32DE" w:rsidP="004C32D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BC814A" w14:textId="4ED0CF91" w:rsidR="004C32DE" w:rsidRDefault="004C32DE" w:rsidP="004C32DE">
      <w:r>
        <w:t xml:space="preserve">Do </w:t>
      </w:r>
      <w:proofErr w:type="spellStart"/>
      <w:r>
        <w:t>ArrayListy</w:t>
      </w:r>
      <w:proofErr w:type="spellEnd"/>
      <w:r>
        <w:t xml:space="preserve"> bez określonego typu, można dodać wszystk</w:t>
      </w:r>
      <w:r w:rsidR="009030F5">
        <w:t>ie typy obiektów oraz wartości prymitywne.</w:t>
      </w:r>
    </w:p>
    <w:p w14:paraId="3BB7D03F" w14:textId="5EE08F14" w:rsidR="00287B44" w:rsidRPr="00287B44" w:rsidRDefault="00287B44" w:rsidP="004C32DE">
      <w:pPr>
        <w:rPr>
          <w:b/>
          <w:bCs/>
        </w:rPr>
      </w:pPr>
      <w:r>
        <w:t xml:space="preserve">Klasa </w:t>
      </w:r>
      <w:proofErr w:type="spellStart"/>
      <w:r>
        <w:t>ArrayList</w:t>
      </w:r>
      <w:proofErr w:type="spellEnd"/>
      <w:r>
        <w:t xml:space="preserve"> nie posiada metody </w:t>
      </w:r>
      <w:proofErr w:type="spellStart"/>
      <w:r>
        <w:rPr>
          <w:b/>
          <w:bCs/>
        </w:rPr>
        <w:t>capacity</w:t>
      </w:r>
      <w:proofErr w:type="spellEnd"/>
      <w:r>
        <w:rPr>
          <w:b/>
          <w:bCs/>
        </w:rPr>
        <w:t>().</w:t>
      </w:r>
      <w:r w:rsidR="00D52613">
        <w:rPr>
          <w:b/>
          <w:bCs/>
        </w:rPr>
        <w:t xml:space="preserve"> (Ma ją </w:t>
      </w:r>
      <w:proofErr w:type="spellStart"/>
      <w:r w:rsidR="00D52613">
        <w:rPr>
          <w:b/>
          <w:bCs/>
        </w:rPr>
        <w:t>StringBuilder</w:t>
      </w:r>
      <w:proofErr w:type="spellEnd"/>
      <w:r w:rsidR="00D52613">
        <w:rPr>
          <w:b/>
          <w:bCs/>
        </w:rPr>
        <w:t>)</w:t>
      </w:r>
    </w:p>
    <w:p w14:paraId="1CA004F9" w14:textId="10E323D4" w:rsidR="007A3A42" w:rsidRDefault="007A3A42" w:rsidP="007A3A42">
      <w:pPr>
        <w:pStyle w:val="Nagwek3"/>
      </w:pPr>
      <w:proofErr w:type="spellStart"/>
      <w:r>
        <w:t>remove</w:t>
      </w:r>
      <w:proofErr w:type="spellEnd"/>
      <w:r>
        <w:t>()</w:t>
      </w:r>
    </w:p>
    <w:p w14:paraId="74E24631" w14:textId="032E7C86" w:rsidR="007A3A42" w:rsidRDefault="007A3A42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 xml:space="preserve">(Object o) – usuwa </w:t>
      </w:r>
      <w:r w:rsidR="00FD7CB4">
        <w:t xml:space="preserve">tylko pierwszy napotkany egzemplarz obiektu. Zwraca </w:t>
      </w:r>
      <w:proofErr w:type="spellStart"/>
      <w:r w:rsidR="00FD7CB4" w:rsidRPr="00FD7CB4">
        <w:rPr>
          <w:b/>
          <w:bCs/>
        </w:rPr>
        <w:t>true</w:t>
      </w:r>
      <w:proofErr w:type="spellEnd"/>
      <w:r w:rsidR="00FD7CB4">
        <w:t xml:space="preserve"> albo </w:t>
      </w:r>
      <w:proofErr w:type="spellStart"/>
      <w:r w:rsidR="00FD7CB4" w:rsidRPr="00FD7CB4">
        <w:rPr>
          <w:b/>
          <w:bCs/>
        </w:rPr>
        <w:t>false</w:t>
      </w:r>
      <w:proofErr w:type="spellEnd"/>
      <w:r w:rsidR="00FD7CB4">
        <w:t>, w zależności czy znajdzie obiekt na liście.</w:t>
      </w:r>
    </w:p>
    <w:p w14:paraId="296BC9D1" w14:textId="18726DE5" w:rsidR="00FD7CB4" w:rsidRDefault="00FD7CB4" w:rsidP="00FD7CB4">
      <w:pPr>
        <w:pStyle w:val="Akapitzlist"/>
        <w:numPr>
          <w:ilvl w:val="0"/>
          <w:numId w:val="13"/>
        </w:numPr>
      </w:pPr>
      <w:r>
        <w:t xml:space="preserve">Metoda </w:t>
      </w:r>
      <w:proofErr w:type="spellStart"/>
      <w:r>
        <w:t>remove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) – usuwa element znajdujący się pod wybranym indexem. Jeśli index znajduję się poza zakresem, </w:t>
      </w:r>
      <w:r w:rsidRPr="00FD7CB4">
        <w:rPr>
          <w:b/>
          <w:bCs/>
        </w:rPr>
        <w:t>rzuci wyjątkiem</w:t>
      </w:r>
      <w:r>
        <w:t xml:space="preserve">. </w:t>
      </w:r>
      <w:r w:rsidRPr="00FD7CB4">
        <w:rPr>
          <w:b/>
          <w:bCs/>
        </w:rPr>
        <w:t xml:space="preserve">Zwraca </w:t>
      </w:r>
      <w:r w:rsidR="00880E6F">
        <w:rPr>
          <w:b/>
          <w:bCs/>
        </w:rPr>
        <w:t>usunięty obiekt</w:t>
      </w:r>
      <w:r>
        <w:t xml:space="preserve">  (nie </w:t>
      </w:r>
      <w:proofErr w:type="spellStart"/>
      <w:r>
        <w:t>boolean</w:t>
      </w:r>
      <w:proofErr w:type="spellEnd"/>
      <w:r>
        <w:t xml:space="preserve">!) </w:t>
      </w:r>
      <w:r w:rsidR="00880E6F">
        <w:t>.</w:t>
      </w:r>
    </w:p>
    <w:p w14:paraId="55938938" w14:textId="49F0488F" w:rsidR="00707139" w:rsidRDefault="00707139" w:rsidP="00707139">
      <w:pPr>
        <w:pStyle w:val="Nagwek3"/>
      </w:pPr>
      <w:r>
        <w:t>set()</w:t>
      </w:r>
    </w:p>
    <w:p w14:paraId="221C6FB7" w14:textId="376D6D98" w:rsidR="00707139" w:rsidRDefault="00707139" w:rsidP="00707139">
      <w:r>
        <w:t xml:space="preserve">zastępuje dotychczasowy obiekt nowym, pod wskazanym indeksem. Zwraca </w:t>
      </w:r>
      <w:r w:rsidR="00D77249">
        <w:rPr>
          <w:b/>
          <w:bCs/>
        </w:rPr>
        <w:t>zastępowany</w:t>
      </w:r>
      <w:r>
        <w:t xml:space="preserve"> element. Jeśli pod danym indeksem nie ma żadnego elementu rzuci wyjątkiem.</w:t>
      </w:r>
    </w:p>
    <w:p w14:paraId="7C12290C" w14:textId="5B85AE5E" w:rsidR="00F14246" w:rsidRDefault="00F14246" w:rsidP="00F14246">
      <w:pPr>
        <w:pStyle w:val="Nagwek3"/>
      </w:pPr>
      <w:proofErr w:type="spellStart"/>
      <w:r>
        <w:t>contains</w:t>
      </w:r>
      <w:proofErr w:type="spellEnd"/>
      <w:r>
        <w:t>()</w:t>
      </w:r>
    </w:p>
    <w:p w14:paraId="327F2DA2" w14:textId="6C02C2E9" w:rsidR="00F14246" w:rsidRDefault="00F14246" w:rsidP="00F14246">
      <w:r>
        <w:t xml:space="preserve">Metoda </w:t>
      </w:r>
      <w:proofErr w:type="spellStart"/>
      <w:r>
        <w:t>contains</w:t>
      </w:r>
      <w:proofErr w:type="spellEnd"/>
      <w:r>
        <w:t xml:space="preserve">() używa metody </w:t>
      </w:r>
      <w:proofErr w:type="spellStart"/>
      <w:r>
        <w:t>equals</w:t>
      </w:r>
      <w:proofErr w:type="spellEnd"/>
      <w:r>
        <w:t>() do sprawdzenia czy obiekt znajduje się na liście.</w:t>
      </w:r>
    </w:p>
    <w:p w14:paraId="40FC51AA" w14:textId="7DD0DB6A" w:rsidR="0065172A" w:rsidRDefault="0065172A" w:rsidP="0065172A">
      <w:pPr>
        <w:pStyle w:val="Nagwek3"/>
      </w:pPr>
      <w:proofErr w:type="spellStart"/>
      <w:r>
        <w:t>equals</w:t>
      </w:r>
      <w:proofErr w:type="spellEnd"/>
      <w:r>
        <w:t>()</w:t>
      </w:r>
    </w:p>
    <w:p w14:paraId="507E7741" w14:textId="4C176A00" w:rsidR="0065172A" w:rsidRDefault="0065172A" w:rsidP="0065172A">
      <w:proofErr w:type="spellStart"/>
      <w:r>
        <w:t>ArrayList</w:t>
      </w:r>
      <w:proofErr w:type="spellEnd"/>
      <w:r>
        <w:t xml:space="preserve"> posiada metodę </w:t>
      </w:r>
      <w:proofErr w:type="spellStart"/>
      <w:r>
        <w:t>equals</w:t>
      </w:r>
      <w:proofErr w:type="spellEnd"/>
      <w:r>
        <w:t>(), która sprawdza czy 2 listy posiadają dokładnie te same elementy, w tej samej kolejności.</w:t>
      </w:r>
    </w:p>
    <w:p w14:paraId="3D04E134" w14:textId="2CE63A5F" w:rsidR="00525278" w:rsidRDefault="00525278" w:rsidP="0065172A">
      <w:pPr>
        <w:rPr>
          <w:ins w:id="0" w:author="Dawid Honorowicz" w:date="2019-08-16T13:48:00Z"/>
        </w:rPr>
      </w:pPr>
      <w:proofErr w:type="spellStart"/>
      <w:ins w:id="1" w:author="Dawid Honorowicz" w:date="2019-08-16T13:48:00Z">
        <w:r>
          <w:t>If</w:t>
        </w:r>
        <w:proofErr w:type="spellEnd"/>
        <w:r>
          <w:t xml:space="preserve"> </w:t>
        </w:r>
        <w:proofErr w:type="spellStart"/>
        <w:r>
          <w:t>you</w:t>
        </w:r>
        <w:proofErr w:type="spellEnd"/>
        <w:r>
          <w:t xml:space="preserve"> want to </w:t>
        </w:r>
        <w:proofErr w:type="spellStart"/>
        <w:r>
          <w:t>remove</w:t>
        </w:r>
        <w:proofErr w:type="spellEnd"/>
        <w:r>
          <w:t xml:space="preserve"> the </w:t>
        </w:r>
        <w:proofErr w:type="spellStart"/>
        <w:r>
          <w:t>items</w:t>
        </w:r>
        <w:proofErr w:type="spellEnd"/>
        <w:r>
          <w:t xml:space="preserve"> from </w:t>
        </w:r>
        <w:proofErr w:type="spellStart"/>
        <w:r>
          <w:t>ArrayList</w:t>
        </w:r>
        <w:proofErr w:type="spellEnd"/>
        <w:r>
          <w:t xml:space="preserve">,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using</w:t>
        </w:r>
        <w:proofErr w:type="spellEnd"/>
        <w:r>
          <w:t xml:space="preserve"> </w:t>
        </w:r>
        <w:proofErr w:type="spellStart"/>
        <w:r>
          <w:t>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</w:t>
        </w:r>
        <w:proofErr w:type="spellEnd"/>
        <w:r>
          <w:t xml:space="preserve">, </w:t>
        </w:r>
        <w:proofErr w:type="spellStart"/>
        <w:r>
          <w:t>then</w:t>
        </w:r>
        <w:proofErr w:type="spellEnd"/>
        <w:r>
          <w:t xml:space="preserve"> </w:t>
        </w:r>
        <w:proofErr w:type="spellStart"/>
        <w:r>
          <w:t>use</w:t>
        </w:r>
        <w:proofErr w:type="spellEnd"/>
        <w:r>
          <w:t xml:space="preserve"> </w:t>
        </w:r>
        <w:proofErr w:type="spellStart"/>
        <w:r>
          <w:t>Iterator.remove</w:t>
        </w:r>
        <w:proofErr w:type="spellEnd"/>
        <w:r>
          <w:t xml:space="preserve">() </w:t>
        </w:r>
        <w:proofErr w:type="spellStart"/>
        <w:r>
          <w:t>or</w:t>
        </w:r>
        <w:proofErr w:type="spellEnd"/>
        <w:r>
          <w:t xml:space="preserve"> </w:t>
        </w:r>
        <w:proofErr w:type="spellStart"/>
        <w:r>
          <w:t>ListIterator.remove</w:t>
        </w:r>
        <w:proofErr w:type="spellEnd"/>
        <w:r>
          <w:t xml:space="preserve">() </w:t>
        </w:r>
        <w:proofErr w:type="spellStart"/>
        <w:r>
          <w:t>method</w:t>
        </w:r>
        <w:proofErr w:type="spellEnd"/>
        <w:r>
          <w:t xml:space="preserve"> and NOT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. Using </w:t>
        </w:r>
        <w:proofErr w:type="spellStart"/>
        <w:r>
          <w:t>List.remove</w:t>
        </w:r>
        <w:proofErr w:type="spellEnd"/>
        <w:r>
          <w:t xml:space="preserve">(...) </w:t>
        </w:r>
        <w:proofErr w:type="spellStart"/>
        <w:r>
          <w:t>method</w:t>
        </w:r>
        <w:proofErr w:type="spellEnd"/>
        <w:r>
          <w:t xml:space="preserve"> </w:t>
        </w:r>
        <w:proofErr w:type="spellStart"/>
        <w:r>
          <w:t>while</w:t>
        </w:r>
        <w:proofErr w:type="spellEnd"/>
        <w:r>
          <w:t xml:space="preserve"> </w:t>
        </w:r>
        <w:proofErr w:type="spellStart"/>
        <w:r>
          <w:t>iterating</w:t>
        </w:r>
        <w:proofErr w:type="spellEnd"/>
        <w:r>
          <w:t xml:space="preserve"> the list (</w:t>
        </w:r>
        <w:proofErr w:type="spellStart"/>
        <w:r>
          <w:t>using</w:t>
        </w:r>
        <w:proofErr w:type="spellEnd"/>
        <w:r>
          <w:t xml:space="preserve"> the </w:t>
        </w:r>
        <w:proofErr w:type="spellStart"/>
        <w:r>
          <w:t>Iterator</w:t>
        </w:r>
        <w:proofErr w:type="spellEnd"/>
        <w:r>
          <w:t>/</w:t>
        </w:r>
        <w:proofErr w:type="spellStart"/>
        <w:r>
          <w:t>ListIterator</w:t>
        </w:r>
        <w:proofErr w:type="spellEnd"/>
        <w:r>
          <w:t xml:space="preserve"> </w:t>
        </w:r>
        <w:proofErr w:type="spellStart"/>
        <w:r>
          <w:t>or</w:t>
        </w:r>
        <w:proofErr w:type="spellEnd"/>
        <w:r>
          <w:t xml:space="preserve"> for-</w:t>
        </w:r>
        <w:proofErr w:type="spellStart"/>
        <w:r>
          <w:t>each</w:t>
        </w:r>
        <w:proofErr w:type="spellEnd"/>
        <w:r>
          <w:t xml:space="preserve">) </w:t>
        </w:r>
        <w:proofErr w:type="spellStart"/>
        <w:r>
          <w:t>may</w:t>
        </w:r>
        <w:proofErr w:type="spellEnd"/>
        <w:r>
          <w:t xml:space="preserve"> </w:t>
        </w:r>
        <w:proofErr w:type="spellStart"/>
        <w:r>
          <w:t>throw</w:t>
        </w:r>
        <w:proofErr w:type="spellEnd"/>
        <w:r>
          <w:t xml:space="preserve"> </w:t>
        </w:r>
        <w:proofErr w:type="spellStart"/>
        <w:r>
          <w:t>java.util.ConcurrentModificationException</w:t>
        </w:r>
        <w:proofErr w:type="spellEnd"/>
        <w:r>
          <w:t>.</w:t>
        </w:r>
      </w:ins>
    </w:p>
    <w:p w14:paraId="790EF51B" w14:textId="77777777" w:rsidR="00525278" w:rsidRDefault="00525278" w:rsidP="0065172A">
      <w:pPr>
        <w:rPr>
          <w:ins w:id="2" w:author="Dawid Honorowicz" w:date="2019-08-16T13:48:00Z"/>
        </w:rPr>
      </w:pPr>
    </w:p>
    <w:p w14:paraId="3BF75DB5" w14:textId="773F5BBE" w:rsidR="00633FA8" w:rsidRDefault="00633FA8" w:rsidP="00633FA8">
      <w:pPr>
        <w:pStyle w:val="Nagwek2"/>
      </w:pPr>
      <w:proofErr w:type="spellStart"/>
      <w:r>
        <w:t>Wrapery</w:t>
      </w:r>
      <w:proofErr w:type="spellEnd"/>
    </w:p>
    <w:p w14:paraId="54AF75A5" w14:textId="22457B64" w:rsidR="00633FA8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E8F2FE"/>
        </w:rPr>
        <w:t>j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"20"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E9B6FF6" w14:textId="3A840D73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Na egzaminie nie trzeba pamiętać jak metoda dokładnie wygląda i pamiętać np. że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jest używana zamiast przykładowo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parseInteger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(). Po prostu trzeba pamiętać, że taka 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isntieje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i wiedzieć co robi.</w:t>
      </w:r>
    </w:p>
    <w:p w14:paraId="7704C240" w14:textId="0FC12BEB" w:rsidR="002D60E2" w:rsidRDefault="002D60E2" w:rsidP="00633FA8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Metody, które należy potrafić rozpoznawać, służące do tworzenia wartości prymitywnych lub ich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wraperów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ze Stringów:</w:t>
      </w:r>
    </w:p>
    <w:p w14:paraId="00BEA19A" w14:textId="4C8FCADA" w:rsidR="002D60E2" w:rsidRDefault="002D60E2" w:rsidP="00633FA8">
      <w:r>
        <w:rPr>
          <w:noProof/>
          <w:lang w:eastAsia="pl-PL"/>
        </w:rPr>
        <w:lastRenderedPageBreak/>
        <w:drawing>
          <wp:inline distT="0" distB="0" distL="0" distR="0" wp14:anchorId="2566E75F" wp14:editId="77C70073">
            <wp:extent cx="5591175" cy="3048000"/>
            <wp:effectExtent l="0" t="0" r="952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5F6EB" w14:textId="223F6818" w:rsidR="00BD5099" w:rsidRDefault="00BD5099" w:rsidP="00BD5099">
      <w:pPr>
        <w:pStyle w:val="Nagwek3"/>
      </w:pPr>
      <w:proofErr w:type="spellStart"/>
      <w:r>
        <w:t>Autoboxing</w:t>
      </w:r>
      <w:proofErr w:type="spellEnd"/>
    </w:p>
    <w:p w14:paraId="75892E57" w14:textId="01CD3A2E" w:rsidR="00BD5099" w:rsidRDefault="00BD5099" w:rsidP="00BD5099"/>
    <w:p w14:paraId="393DB1E8" w14:textId="44B417E2" w:rsidR="00B7045D" w:rsidRDefault="00B7045D" w:rsidP="00B7045D">
      <w:pPr>
        <w:pStyle w:val="Nagwek3"/>
      </w:pPr>
      <w:r>
        <w:t>Konwersja pomiędzy listą a tablicą</w:t>
      </w:r>
    </w:p>
    <w:p w14:paraId="4C050FDE" w14:textId="69C2EF84" w:rsidR="00B7045D" w:rsidRDefault="006652DD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stringArray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list9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.toArray(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String[0]);</w:t>
      </w:r>
    </w:p>
    <w:p w14:paraId="766B99A7" w14:textId="4BF034EB" w:rsidR="006652DD" w:rsidRDefault="00852A96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Jak rozumiem: Dzięki podaniu tablicy w argumencie możemy przypisać nowo utworzoną tablicę z konkretnym typem innym niż Object. Dodatkowo wielkość tablicy w argumencie pozwala utworzyć większą tablicę niż lista elementów liście. Jeśli liczba będzie mniejsza lub równa ilości elementów w liście – powstanie tablica o takim samym rozmiarze jak lista. Jeśli będzie większa – powstanie tablica o takim rozmiarze.</w:t>
      </w:r>
    </w:p>
    <w:p w14:paraId="592B0997" w14:textId="482D6CCF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list10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asList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array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11B40E27" w14:textId="32E1F985" w:rsidR="00276D35" w:rsidRDefault="00276D35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Zmiany na liście powodują zmiany w tablicy, z której została utworzona, dlatego   operacje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i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remove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powodują wyjątek</w:t>
      </w:r>
      <w:r w:rsidR="0066075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</w:p>
    <w:p w14:paraId="222E3EA8" w14:textId="237DF8F6" w:rsidR="0006356B" w:rsidRDefault="0006356B" w:rsidP="00B7045D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Integer.valueOf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obiekt </w:t>
      </w:r>
      <w:proofErr w:type="spellStart"/>
      <w:r w:rsidRPr="0006356B"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Integer</w:t>
      </w:r>
      <w:proofErr w:type="spellEnd"/>
    </w:p>
    <w:p w14:paraId="32C4CAA3" w14:textId="692A0C37" w:rsidR="0006356B" w:rsidRPr="0006356B" w:rsidRDefault="0006356B" w:rsidP="00B7045D">
      <w:pP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Integer.parseInt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 – zwraca typ prymitywny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int</w:t>
      </w:r>
      <w:proofErr w:type="spellEnd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.</w:t>
      </w:r>
    </w:p>
    <w:p w14:paraId="7D0778D6" w14:textId="1E41DB2E" w:rsidR="0026042E" w:rsidRDefault="0026042E" w:rsidP="00173AC0">
      <w:pPr>
        <w:pStyle w:val="Nagwek2"/>
        <w:rPr>
          <w:shd w:val="clear" w:color="auto" w:fill="E8F2FE"/>
        </w:rPr>
      </w:pPr>
      <w:r>
        <w:rPr>
          <w:shd w:val="clear" w:color="auto" w:fill="E8F2FE"/>
        </w:rPr>
        <w:t>Data  i czas</w:t>
      </w:r>
    </w:p>
    <w:p w14:paraId="5F82489A" w14:textId="1BAB35AF" w:rsidR="00173AC0" w:rsidRDefault="00D80191" w:rsidP="00173AC0">
      <w:r>
        <w:t xml:space="preserve">W </w:t>
      </w:r>
      <w:proofErr w:type="spellStart"/>
      <w:r>
        <w:t>java</w:t>
      </w:r>
      <w:proofErr w:type="spellEnd"/>
      <w:r>
        <w:t xml:space="preserve"> 8 </w:t>
      </w:r>
      <w:proofErr w:type="spellStart"/>
      <w:r>
        <w:t>Oracle</w:t>
      </w:r>
      <w:proofErr w:type="spellEnd"/>
      <w:r>
        <w:t xml:space="preserve"> całkowicie przeorganizował pracę z datą i czasem. Wciąż można pracować na nich w stary sposób, ale </w:t>
      </w:r>
      <w:r>
        <w:rPr>
          <w:b/>
          <w:bCs/>
        </w:rPr>
        <w:t>nie ma go na egzaminie</w:t>
      </w:r>
      <w:r>
        <w:t xml:space="preserve">. Pamiętaj o importach gdy pojawią się klasy związane z datą lub czasem. Większość z nich znajduje się w pakiecie </w:t>
      </w:r>
      <w:proofErr w:type="spellStart"/>
      <w:r>
        <w:rPr>
          <w:b/>
          <w:bCs/>
        </w:rPr>
        <w:t>java.time</w:t>
      </w:r>
      <w:proofErr w:type="spellEnd"/>
      <w:r>
        <w:t xml:space="preserve">.  Egzamin </w:t>
      </w:r>
      <w:r>
        <w:rPr>
          <w:b/>
          <w:bCs/>
        </w:rPr>
        <w:t xml:space="preserve">nie uwzględnia stref czasowych. </w:t>
      </w:r>
    </w:p>
    <w:p w14:paraId="12374774" w14:textId="4D0C923F" w:rsidR="00D80191" w:rsidRDefault="00D80191" w:rsidP="00173AC0">
      <w:r>
        <w:t>W zależności od ilości informacji, które potrzebujemy można wyróżnić trzy klasy:</w:t>
      </w:r>
    </w:p>
    <w:p w14:paraId="765362CF" w14:textId="1BA0CB2F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</w:t>
      </w:r>
      <w:proofErr w:type="spellEnd"/>
      <w:r>
        <w:t xml:space="preserve"> – Zawiera tylko datę – bez czasu i strefy czasowej. </w:t>
      </w:r>
    </w:p>
    <w:p w14:paraId="029F99A7" w14:textId="73F9E1C2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LocalTime</w:t>
      </w:r>
      <w:proofErr w:type="spellEnd"/>
      <w:r>
        <w:t xml:space="preserve"> – Zawiera tylko czas – bez daty i strefy czasowej.</w:t>
      </w:r>
    </w:p>
    <w:p w14:paraId="5456D0BA" w14:textId="1FE8CB69" w:rsidR="00D80191" w:rsidRDefault="00D80191" w:rsidP="008B35A7">
      <w:pPr>
        <w:pStyle w:val="Akapitzlist"/>
        <w:numPr>
          <w:ilvl w:val="0"/>
          <w:numId w:val="14"/>
        </w:numPr>
      </w:pPr>
      <w:proofErr w:type="spellStart"/>
      <w:r>
        <w:t>LocalDateTime</w:t>
      </w:r>
      <w:proofErr w:type="spellEnd"/>
      <w:r>
        <w:t xml:space="preserve"> – Zawiera datę i czas, ale bez strefy czasowej.</w:t>
      </w:r>
    </w:p>
    <w:p w14:paraId="40D03297" w14:textId="2F235671" w:rsidR="008B35A7" w:rsidRDefault="008B35A7" w:rsidP="008B35A7">
      <w:pPr>
        <w:ind w:left="360"/>
      </w:pPr>
      <w:r>
        <w:t>Nie wiem czy dobrze zrozumiałem: w USA miesiąc jest zapisywany przed dniem i tak też będą sformatowane daty na egzaminie(?)</w:t>
      </w:r>
    </w:p>
    <w:p w14:paraId="79B7F79A" w14:textId="2E37E1A8" w:rsidR="008B35A7" w:rsidRDefault="00484D38" w:rsidP="00484D38">
      <w:r>
        <w:lastRenderedPageBreak/>
        <w:t xml:space="preserve">W nowej wersji miesiące liczy się od </w:t>
      </w:r>
      <w:r>
        <w:rPr>
          <w:b/>
          <w:bCs/>
        </w:rPr>
        <w:t xml:space="preserve">jedynki, </w:t>
      </w:r>
      <w:r>
        <w:t>nie od zera.</w:t>
      </w:r>
    </w:p>
    <w:p w14:paraId="30D8B69C" w14:textId="743BB017" w:rsidR="00484D38" w:rsidRPr="00484D38" w:rsidRDefault="00484D38" w:rsidP="00484D38">
      <w:r>
        <w:t xml:space="preserve">Obiekty klas tworzy się za pomocą metody statycznej </w:t>
      </w:r>
      <w:r w:rsidRPr="00484D38">
        <w:rPr>
          <w:b/>
          <w:bCs/>
          <w:i/>
          <w:iCs/>
        </w:rPr>
        <w:t>of()</w:t>
      </w:r>
      <w:r>
        <w:rPr>
          <w:b/>
          <w:bCs/>
          <w:i/>
          <w:iCs/>
        </w:rPr>
        <w:t xml:space="preserve">, </w:t>
      </w:r>
      <w:r>
        <w:t>Klasy te nie posiadają publicznych konstruktorów.</w:t>
      </w:r>
    </w:p>
    <w:p w14:paraId="40A1963F" w14:textId="6C2EF321" w:rsidR="00D80191" w:rsidRDefault="00C61F66" w:rsidP="00C61F66">
      <w:pPr>
        <w:pStyle w:val="Nagwek3"/>
      </w:pPr>
      <w:r>
        <w:t>Operowanie na dacie i czasie</w:t>
      </w:r>
    </w:p>
    <w:p w14:paraId="60321E4A" w14:textId="50121CBA" w:rsidR="00C61F66" w:rsidRDefault="00C61F66" w:rsidP="00C61F66">
      <w:r>
        <w:t xml:space="preserve">Klasy reprezentujące czas i datę są </w:t>
      </w:r>
      <w:proofErr w:type="spellStart"/>
      <w:r>
        <w:t>niezmienialne</w:t>
      </w:r>
      <w:proofErr w:type="spellEnd"/>
      <w:r>
        <w:t>. Więc wynik operacji dokonanych na obiektach, należy przypisać do zmiennej.</w:t>
      </w:r>
    </w:p>
    <w:p w14:paraId="61E4F657" w14:textId="27C486D4" w:rsidR="00C61F66" w:rsidRDefault="00C61F66" w:rsidP="00C61F66">
      <w:r>
        <w:rPr>
          <w:noProof/>
          <w:lang w:eastAsia="pl-PL"/>
        </w:rPr>
        <w:drawing>
          <wp:inline distT="0" distB="0" distL="0" distR="0" wp14:anchorId="5D070BC1" wp14:editId="725AE432">
            <wp:extent cx="5095875" cy="3076575"/>
            <wp:effectExtent l="0" t="0" r="9525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52FA2" w14:textId="2945CD01" w:rsidR="003E3472" w:rsidRDefault="003E3472" w:rsidP="003E3472">
      <w:pPr>
        <w:pStyle w:val="Nagwek3"/>
      </w:pPr>
      <w:r>
        <w:t>Periody</w:t>
      </w:r>
    </w:p>
    <w:p w14:paraId="5E5269FA" w14:textId="1AB88B77" w:rsidR="00291980" w:rsidRPr="00291980" w:rsidRDefault="003E3472" w:rsidP="003E3472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t xml:space="preserve">Metoda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toEpochDay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 – zwraca liczbę dni</w:t>
      </w:r>
      <w:r w:rsidR="00291980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która upłynęła od 01.01.1970r.</w:t>
      </w:r>
    </w:p>
    <w:p w14:paraId="04AEB77E" w14:textId="558BD415" w:rsidR="00D80191" w:rsidRDefault="004E1FC5" w:rsidP="004E1FC5">
      <w:pPr>
        <w:pStyle w:val="Nagwek3"/>
      </w:pPr>
      <w:r>
        <w:t>Formatowanie</w:t>
      </w:r>
    </w:p>
    <w:p w14:paraId="7054179F" w14:textId="334F998A" w:rsidR="004E1FC5" w:rsidRDefault="004E1FC5" w:rsidP="004E1FC5">
      <w:pPr>
        <w:rPr>
          <w:b/>
          <w:bCs/>
        </w:rPr>
      </w:pPr>
      <w:proofErr w:type="spellStart"/>
      <w:r w:rsidRPr="004E1FC5">
        <w:rPr>
          <w:b/>
          <w:bCs/>
        </w:rPr>
        <w:t>DateTimeFormatter</w:t>
      </w:r>
      <w:proofErr w:type="spellEnd"/>
      <w:r>
        <w:rPr>
          <w:b/>
          <w:bCs/>
        </w:rPr>
        <w:t xml:space="preserve"> – </w:t>
      </w:r>
      <w:r w:rsidRPr="004E1FC5">
        <w:t xml:space="preserve">klasa umożliwiająca formatowanie zarówno daty i czasu. Znajduję się w pakiecie </w:t>
      </w:r>
      <w:proofErr w:type="spellStart"/>
      <w:r w:rsidRPr="004E1FC5">
        <w:rPr>
          <w:b/>
          <w:bCs/>
        </w:rPr>
        <w:t>java.time.format</w:t>
      </w:r>
      <w:proofErr w:type="spellEnd"/>
      <w:r>
        <w:rPr>
          <w:b/>
          <w:bCs/>
        </w:rPr>
        <w:t>.</w:t>
      </w:r>
    </w:p>
    <w:p w14:paraId="0FC21F26" w14:textId="645D42FB" w:rsidR="004E1FC5" w:rsidRDefault="00812671" w:rsidP="004E1FC5">
      <w:r>
        <w:rPr>
          <w:noProof/>
          <w:lang w:eastAsia="pl-PL"/>
        </w:rPr>
        <w:drawing>
          <wp:inline distT="0" distB="0" distL="0" distR="0" wp14:anchorId="1B3C2977" wp14:editId="6E0F848F">
            <wp:extent cx="5191125" cy="23431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79B6" w14:textId="6F07F489" w:rsidR="00812671" w:rsidRDefault="00812671" w:rsidP="004E1FC5">
      <w:pPr>
        <w:rPr>
          <w:b/>
          <w:bCs/>
        </w:rPr>
      </w:pPr>
      <w:r>
        <w:t xml:space="preserve">Istnieją dwa </w:t>
      </w:r>
      <w:r w:rsidR="001D09C0">
        <w:t xml:space="preserve">predefiniowane formaty, które mogę pojawić się na egzaminie: </w:t>
      </w:r>
      <w:r w:rsidR="001D09C0" w:rsidRPr="001D09C0">
        <w:rPr>
          <w:b/>
          <w:bCs/>
        </w:rPr>
        <w:t>SHORT i MEDIUM</w:t>
      </w:r>
      <w:r w:rsidR="001D09C0">
        <w:rPr>
          <w:b/>
          <w:bCs/>
        </w:rPr>
        <w:t>.</w:t>
      </w:r>
    </w:p>
    <w:p w14:paraId="2D33BC3B" w14:textId="1E0C3454" w:rsidR="001D09C0" w:rsidRDefault="001D09C0" w:rsidP="004E1FC5">
      <w:r>
        <w:t>Oznaczenia podczas formatowania daty/czasu:</w:t>
      </w:r>
    </w:p>
    <w:p w14:paraId="55404DAF" w14:textId="32A15DA6" w:rsidR="001D09C0" w:rsidRDefault="001D09C0" w:rsidP="001D09C0">
      <w:pPr>
        <w:pStyle w:val="Akapitzlist"/>
        <w:numPr>
          <w:ilvl w:val="0"/>
          <w:numId w:val="15"/>
        </w:numPr>
      </w:pPr>
      <w:r>
        <w:lastRenderedPageBreak/>
        <w:t>M – oznacza miesiąc. Im więcej literek M, tym bardziej rozległa informacja. Na przykład M zwraca 1, MM zwraca 01, MMM zwraca Jan, MMMM zwraca January.</w:t>
      </w:r>
    </w:p>
    <w:p w14:paraId="7392694A" w14:textId="558CA87C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dd</w:t>
      </w:r>
      <w:proofErr w:type="spellEnd"/>
      <w:r>
        <w:t>- dzień w miesiącu</w:t>
      </w:r>
    </w:p>
    <w:p w14:paraId="10287EFB" w14:textId="50A71351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yyyy</w:t>
      </w:r>
      <w:proofErr w:type="spellEnd"/>
      <w:r>
        <w:t xml:space="preserve"> – y oznacza rok</w:t>
      </w:r>
    </w:p>
    <w:p w14:paraId="349CF3C7" w14:textId="73FAFA6D" w:rsidR="001D09C0" w:rsidRDefault="001D09C0" w:rsidP="001D09C0">
      <w:pPr>
        <w:pStyle w:val="Akapitzlist"/>
        <w:numPr>
          <w:ilvl w:val="0"/>
          <w:numId w:val="15"/>
        </w:numPr>
      </w:pPr>
      <w:proofErr w:type="spellStart"/>
      <w:r>
        <w:t>hh</w:t>
      </w:r>
      <w:proofErr w:type="spellEnd"/>
      <w:r>
        <w:t xml:space="preserve"> – h oznacza godzinę</w:t>
      </w:r>
    </w:p>
    <w:p w14:paraId="7E6617E9" w14:textId="63716DAE" w:rsidR="001D09C0" w:rsidRDefault="001D09C0" w:rsidP="001D09C0">
      <w:pPr>
        <w:pStyle w:val="Akapitzlist"/>
        <w:numPr>
          <w:ilvl w:val="0"/>
          <w:numId w:val="15"/>
        </w:numPr>
      </w:pPr>
      <w:r>
        <w:t>mm – m oznacza minuty</w:t>
      </w:r>
    </w:p>
    <w:p w14:paraId="11898681" w14:textId="02782B10" w:rsidR="001D09C0" w:rsidRDefault="0006356B" w:rsidP="0006356B">
      <w:pPr>
        <w:pStyle w:val="Nagwek1"/>
      </w:pPr>
      <w:r>
        <w:t>Metody i enkapsulacja</w:t>
      </w:r>
    </w:p>
    <w:p w14:paraId="5718B511" w14:textId="0B9A95AF" w:rsidR="0006356B" w:rsidRDefault="0006356B" w:rsidP="0006356B">
      <w:pPr>
        <w:pStyle w:val="Nagwek2"/>
      </w:pPr>
      <w:r>
        <w:t>Projektowanie metod</w:t>
      </w:r>
    </w:p>
    <w:p w14:paraId="446D03DC" w14:textId="416A938A" w:rsidR="0006356B" w:rsidRDefault="0006356B" w:rsidP="0006356B">
      <w:pPr>
        <w:pStyle w:val="Nagwek3"/>
      </w:pPr>
      <w:r>
        <w:t>Modyfikatory dostępu</w:t>
      </w:r>
    </w:p>
    <w:p w14:paraId="30AAEBE7" w14:textId="789599D1" w:rsidR="0006356B" w:rsidRDefault="0006356B" w:rsidP="007E0581">
      <w:pPr>
        <w:pStyle w:val="Akapitzlist"/>
        <w:numPr>
          <w:ilvl w:val="0"/>
          <w:numId w:val="16"/>
        </w:numPr>
      </w:pPr>
      <w:r>
        <w:t>Public – metoda może być wywołana z dowolnej klasy</w:t>
      </w:r>
    </w:p>
    <w:p w14:paraId="1E3AE1BC" w14:textId="0C2E62E5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Private</w:t>
      </w:r>
      <w:proofErr w:type="spellEnd"/>
      <w:r>
        <w:t xml:space="preserve"> – metoda </w:t>
      </w:r>
      <w:proofErr w:type="spellStart"/>
      <w:r>
        <w:t>oże</w:t>
      </w:r>
      <w:proofErr w:type="spellEnd"/>
      <w:r>
        <w:t xml:space="preserve"> być wywołana wewnątrz tej samej klasy</w:t>
      </w:r>
    </w:p>
    <w:p w14:paraId="6A9493E0" w14:textId="2E7D1FF0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Protected</w:t>
      </w:r>
      <w:proofErr w:type="spellEnd"/>
      <w:r>
        <w:t xml:space="preserve"> – metoda może być wywołana z </w:t>
      </w:r>
      <w:proofErr w:type="spellStart"/>
      <w:r>
        <w:t>z</w:t>
      </w:r>
      <w:proofErr w:type="spellEnd"/>
      <w:r>
        <w:t xml:space="preserve"> tej samej klasy, podklas i tego samego pakietu</w:t>
      </w:r>
    </w:p>
    <w:p w14:paraId="113F05A5" w14:textId="22F83FCC" w:rsidR="0006356B" w:rsidRDefault="0006356B" w:rsidP="007E0581">
      <w:pPr>
        <w:pStyle w:val="Akapitzlist"/>
        <w:numPr>
          <w:ilvl w:val="0"/>
          <w:numId w:val="16"/>
        </w:numPr>
      </w:pPr>
      <w:proofErr w:type="spellStart"/>
      <w:r>
        <w:t>Default</w:t>
      </w:r>
      <w:proofErr w:type="spellEnd"/>
      <w:r>
        <w:t xml:space="preserve"> – metoda może być wywołana z pakietu</w:t>
      </w:r>
      <w:r w:rsidR="007E0581">
        <w:t>.</w:t>
      </w:r>
    </w:p>
    <w:p w14:paraId="28B44941" w14:textId="7A011081" w:rsidR="007E0581" w:rsidRDefault="007E0581" w:rsidP="0006356B">
      <w:r w:rsidRPr="007E0581">
        <w:rPr>
          <w:b/>
          <w:bCs/>
        </w:rPr>
        <w:t xml:space="preserve">Dostępu </w:t>
      </w:r>
      <w:proofErr w:type="spellStart"/>
      <w:r w:rsidRPr="007E0581">
        <w:rPr>
          <w:b/>
          <w:bCs/>
        </w:rPr>
        <w:t>default</w:t>
      </w:r>
      <w:proofErr w:type="spellEnd"/>
      <w:r w:rsidRPr="007E0581">
        <w:rPr>
          <w:b/>
          <w:bCs/>
        </w:rPr>
        <w:t xml:space="preserve"> nie deklarujemy jawnie.</w:t>
      </w:r>
      <w:r>
        <w:t xml:space="preserve"> Istnieje w Javie słowo kluczowe </w:t>
      </w:r>
      <w:proofErr w:type="spellStart"/>
      <w:r>
        <w:t>default</w:t>
      </w:r>
      <w:proofErr w:type="spellEnd"/>
      <w:r>
        <w:t xml:space="preserve">, ale jest używane tylko w wyrażeniu </w:t>
      </w:r>
      <w:proofErr w:type="spellStart"/>
      <w:r>
        <w:t>switch</w:t>
      </w:r>
      <w:proofErr w:type="spellEnd"/>
      <w:r>
        <w:t xml:space="preserve"> oraz przy definiowaniu metod domyślnych w interfejsach. Nie używa się go jako modyfikatora dostępu. Domyślny poziom dostępu występuje gdy poziom dostępu nie </w:t>
      </w:r>
      <w:proofErr w:type="spellStart"/>
      <w:r>
        <w:t>jet</w:t>
      </w:r>
      <w:proofErr w:type="spellEnd"/>
      <w:r>
        <w:t xml:space="preserve"> jawnie zadeklarowany za pomocą modyfikatora dostępu(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 xml:space="preserve">, </w:t>
      </w:r>
      <w:proofErr w:type="spellStart"/>
      <w:r>
        <w:t>default</w:t>
      </w:r>
      <w:proofErr w:type="spellEnd"/>
      <w:r>
        <w:t>).</w:t>
      </w:r>
    </w:p>
    <w:p w14:paraId="15E311D0" w14:textId="5B01EE5B" w:rsidR="00A36470" w:rsidRPr="00A36470" w:rsidRDefault="00A36470" w:rsidP="0006356B">
      <w:pPr>
        <w:rPr>
          <w:b/>
          <w:bCs/>
        </w:rPr>
      </w:pPr>
      <w:proofErr w:type="spellStart"/>
      <w:r>
        <w:t>Default</w:t>
      </w:r>
      <w:proofErr w:type="spellEnd"/>
      <w:r>
        <w:t xml:space="preserve"> to inaczej </w:t>
      </w:r>
      <w:proofErr w:type="spellStart"/>
      <w:r>
        <w:rPr>
          <w:b/>
          <w:bCs/>
        </w:rPr>
        <w:t>Package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private</w:t>
      </w:r>
      <w:proofErr w:type="spellEnd"/>
      <w:r w:rsidR="00146AD2">
        <w:rPr>
          <w:b/>
          <w:bCs/>
        </w:rPr>
        <w:t>.</w:t>
      </w:r>
    </w:p>
    <w:p w14:paraId="7437E29E" w14:textId="14F8017A" w:rsidR="00A50C53" w:rsidRPr="00A50C53" w:rsidRDefault="00A50C53" w:rsidP="0006356B">
      <w:pPr>
        <w:rPr>
          <w:b/>
          <w:bCs/>
        </w:rPr>
      </w:pPr>
      <w:r>
        <w:t xml:space="preserve">Przyjrzyj się modyfikatorowi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>. On nie jest taki oczywisty.</w:t>
      </w:r>
    </w:p>
    <w:p w14:paraId="09B0A855" w14:textId="434809A7" w:rsidR="007E0581" w:rsidRDefault="007E0581" w:rsidP="007E0581">
      <w:pPr>
        <w:pStyle w:val="Nagwek3"/>
      </w:pPr>
      <w:r>
        <w:t>Opcjonalne specyfikatory</w:t>
      </w:r>
    </w:p>
    <w:p w14:paraId="7DD19ABB" w14:textId="7F0586EE" w:rsidR="007E0581" w:rsidRPr="00A36470" w:rsidRDefault="007E0581" w:rsidP="007E0581">
      <w:pPr>
        <w:rPr>
          <w:b/>
          <w:bCs/>
        </w:rPr>
      </w:pPr>
      <w:r>
        <w:t xml:space="preserve">\istnieje wiele opcjonalnych specyfikatorów, ale większość z </w:t>
      </w:r>
      <w:proofErr w:type="spellStart"/>
      <w:r>
        <w:t>inch</w:t>
      </w:r>
      <w:proofErr w:type="spellEnd"/>
      <w:r>
        <w:t xml:space="preserve"> nie jest wymagane na egzaminie OCA.</w:t>
      </w:r>
      <w:r w:rsidR="00D21B41">
        <w:t xml:space="preserve"> </w:t>
      </w:r>
      <w:proofErr w:type="spellStart"/>
      <w:r w:rsidR="00A36470">
        <w:t>Pecyfikatory</w:t>
      </w:r>
      <w:proofErr w:type="spellEnd"/>
      <w:r w:rsidR="00A36470">
        <w:t xml:space="preserve"> opcjonalne mogą znajdować się przed modyfikatorem dostępu, ale </w:t>
      </w:r>
      <w:r w:rsidR="00A36470" w:rsidRPr="00A36470">
        <w:rPr>
          <w:b/>
          <w:bCs/>
        </w:rPr>
        <w:t>nie mogą być po typie zwracanym.</w:t>
      </w:r>
    </w:p>
    <w:p w14:paraId="3DA72715" w14:textId="3C355F70" w:rsidR="007E0581" w:rsidRDefault="007E0581" w:rsidP="007E0581">
      <w:r>
        <w:t xml:space="preserve">Na egzaminie: </w:t>
      </w:r>
    </w:p>
    <w:p w14:paraId="252F4751" w14:textId="05CEB09B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Static</w:t>
      </w:r>
      <w:proofErr w:type="spellEnd"/>
    </w:p>
    <w:p w14:paraId="338E7D21" w14:textId="77077EDA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Abstract</w:t>
      </w:r>
      <w:proofErr w:type="spellEnd"/>
    </w:p>
    <w:p w14:paraId="5A2533ED" w14:textId="64CC6980" w:rsidR="007E0581" w:rsidRDefault="007E0581" w:rsidP="007E0581">
      <w:pPr>
        <w:pStyle w:val="Akapitzlist"/>
        <w:numPr>
          <w:ilvl w:val="0"/>
          <w:numId w:val="17"/>
        </w:numPr>
      </w:pPr>
      <w:proofErr w:type="spellStart"/>
      <w:r>
        <w:t>Final</w:t>
      </w:r>
      <w:proofErr w:type="spellEnd"/>
    </w:p>
    <w:p w14:paraId="6601BFFC" w14:textId="2F8D9145" w:rsidR="007E0581" w:rsidRDefault="007E0581" w:rsidP="007E0581">
      <w:r>
        <w:t>Nie ma na egzaminie:</w:t>
      </w:r>
    </w:p>
    <w:p w14:paraId="650ADFA0" w14:textId="60BB7D8A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Synchronized</w:t>
      </w:r>
      <w:proofErr w:type="spellEnd"/>
    </w:p>
    <w:p w14:paraId="13CC049B" w14:textId="389413E2" w:rsidR="007E0581" w:rsidRDefault="007E0581" w:rsidP="007E0581">
      <w:pPr>
        <w:pStyle w:val="Akapitzlist"/>
        <w:numPr>
          <w:ilvl w:val="0"/>
          <w:numId w:val="18"/>
        </w:numPr>
      </w:pPr>
      <w:r>
        <w:t>Native</w:t>
      </w:r>
    </w:p>
    <w:p w14:paraId="5E8546CA" w14:textId="2E57D174" w:rsidR="007E0581" w:rsidRDefault="007E0581" w:rsidP="007E0581">
      <w:pPr>
        <w:pStyle w:val="Akapitzlist"/>
        <w:numPr>
          <w:ilvl w:val="0"/>
          <w:numId w:val="18"/>
        </w:numPr>
      </w:pPr>
      <w:proofErr w:type="spellStart"/>
      <w:r>
        <w:t>Strictfp</w:t>
      </w:r>
      <w:proofErr w:type="spellEnd"/>
    </w:p>
    <w:p w14:paraId="6693ADA4" w14:textId="5D524B03" w:rsidR="007E0581" w:rsidRDefault="007E0581" w:rsidP="007E0581">
      <w:pPr>
        <w:pStyle w:val="Nagwek3"/>
      </w:pPr>
      <w:r>
        <w:t>Typ zwracany</w:t>
      </w:r>
    </w:p>
    <w:p w14:paraId="7B8A595D" w14:textId="7330B285" w:rsidR="00A62CE7" w:rsidRDefault="00A62CE7" w:rsidP="007E0581">
      <w:r>
        <w:t xml:space="preserve">Deklaracja metody </w:t>
      </w:r>
      <w:r>
        <w:rPr>
          <w:b/>
          <w:bCs/>
        </w:rPr>
        <w:t xml:space="preserve">zawsze </w:t>
      </w:r>
      <w:r>
        <w:t xml:space="preserve">musi mieć typ zwracany. Jeśli metoda nic nie zwraca, należy użyć typu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</w:t>
      </w:r>
      <w:r>
        <w:t xml:space="preserve">Pamiętaj, aby zwracać uwagę czy metoda posiada wyrażenie </w:t>
      </w:r>
      <w:r>
        <w:rPr>
          <w:b/>
          <w:bCs/>
        </w:rPr>
        <w:t xml:space="preserve">return, </w:t>
      </w:r>
      <w:r>
        <w:t xml:space="preserve">,jeśli typ zwracany jest inny niż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. Metody z typem zwracanym </w:t>
      </w: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nie muszą, ale mogą </w:t>
      </w:r>
      <w:proofErr w:type="spellStart"/>
      <w:r>
        <w:rPr>
          <w:b/>
          <w:bCs/>
        </w:rPr>
        <w:t>bieć</w:t>
      </w:r>
      <w:proofErr w:type="spellEnd"/>
      <w:r>
        <w:rPr>
          <w:b/>
          <w:bCs/>
        </w:rPr>
        <w:t xml:space="preserve"> wyrażenie return.</w:t>
      </w:r>
    </w:p>
    <w:p w14:paraId="2E3D967F" w14:textId="6555E281" w:rsidR="00A62CE7" w:rsidRDefault="00A62CE7" w:rsidP="007E0581">
      <w:r>
        <w:t>Zwracana zmienna musi być typu użytego w deklaracji metody. Innymi słowy: Jeśli nie jesteś w stanie przypisać obiektu do zmiennej danego typu, no nie możesz go zwrócić w metodzie.</w:t>
      </w:r>
    </w:p>
    <w:p w14:paraId="2ADF59B6" w14:textId="76C321BB" w:rsidR="00A62CE7" w:rsidRDefault="00A62CE7" w:rsidP="00A62CE7">
      <w:pPr>
        <w:pStyle w:val="Nagwek2"/>
      </w:pPr>
      <w:proofErr w:type="spellStart"/>
      <w:r>
        <w:t>Varargs</w:t>
      </w:r>
      <w:proofErr w:type="spellEnd"/>
    </w:p>
    <w:p w14:paraId="36F2047D" w14:textId="40859189" w:rsidR="00A62CE7" w:rsidRDefault="000104E4" w:rsidP="00A62CE7">
      <w:proofErr w:type="spellStart"/>
      <w:r>
        <w:t>Varargs</w:t>
      </w:r>
      <w:proofErr w:type="spellEnd"/>
      <w:r>
        <w:t xml:space="preserve"> traktujemy jak tablicę. </w:t>
      </w:r>
    </w:p>
    <w:p w14:paraId="5F2CF9A1" w14:textId="4FC4AD8B" w:rsidR="000104E4" w:rsidRDefault="000104E4" w:rsidP="00A62CE7">
      <w:r>
        <w:lastRenderedPageBreak/>
        <w:t xml:space="preserve">Parametr </w:t>
      </w:r>
      <w:proofErr w:type="spellStart"/>
      <w:r>
        <w:t>vararg</w:t>
      </w:r>
      <w:proofErr w:type="spellEnd"/>
      <w:r>
        <w:t xml:space="preserve"> musi zawsze znajdować się na </w:t>
      </w:r>
      <w:proofErr w:type="spellStart"/>
      <w:r>
        <w:t>ostnim</w:t>
      </w:r>
      <w:proofErr w:type="spellEnd"/>
      <w:r>
        <w:t xml:space="preserve"> miejscu listy parametrów, co oznacza, że może być maksymalnie jeden </w:t>
      </w:r>
      <w:proofErr w:type="spellStart"/>
      <w:r>
        <w:t>vararg</w:t>
      </w:r>
      <w:proofErr w:type="spellEnd"/>
      <w:r>
        <w:t xml:space="preserve"> w parametrach metody. </w:t>
      </w:r>
    </w:p>
    <w:p w14:paraId="0E03FB82" w14:textId="71DB388E" w:rsidR="000104E4" w:rsidRDefault="000104E4" w:rsidP="00A62CE7">
      <w:r>
        <w:t xml:space="preserve">Wywołując metodę z parametrem </w:t>
      </w:r>
      <w:proofErr w:type="spellStart"/>
      <w:r>
        <w:t>vararg</w:t>
      </w:r>
      <w:proofErr w:type="spellEnd"/>
      <w:r>
        <w:t xml:space="preserve"> masz wybór. Możesz podać jako argument:</w:t>
      </w:r>
    </w:p>
    <w:p w14:paraId="021586B1" w14:textId="3BB9792C" w:rsidR="000104E4" w:rsidRDefault="000104E4" w:rsidP="000104E4">
      <w:pPr>
        <w:pStyle w:val="Akapitzlist"/>
        <w:numPr>
          <w:ilvl w:val="0"/>
          <w:numId w:val="19"/>
        </w:numPr>
      </w:pPr>
      <w:r>
        <w:t>- tablicę</w:t>
      </w:r>
    </w:p>
    <w:p w14:paraId="556A73EF" w14:textId="5990534D" w:rsidR="000104E4" w:rsidRDefault="000104E4" w:rsidP="000104E4">
      <w:pPr>
        <w:pStyle w:val="Akapitzlist"/>
        <w:numPr>
          <w:ilvl w:val="0"/>
          <w:numId w:val="19"/>
        </w:numPr>
      </w:pPr>
      <w:r>
        <w:t>- listę elementów, wtedy Java stworzy tablicę za Ciebie.</w:t>
      </w:r>
    </w:p>
    <w:p w14:paraId="55AC8826" w14:textId="458E36BF" w:rsidR="000104E4" w:rsidRDefault="000104E4" w:rsidP="007B3F91">
      <w:pPr>
        <w:pStyle w:val="Akapitzlist"/>
        <w:numPr>
          <w:ilvl w:val="0"/>
          <w:numId w:val="19"/>
        </w:numPr>
      </w:pPr>
      <w:r>
        <w:t>- pominąć argument, wtedy Java stworzy tablicę o długości 0 elementów</w:t>
      </w:r>
    </w:p>
    <w:p w14:paraId="7BD71593" w14:textId="1F0645CF" w:rsidR="007B3F91" w:rsidRDefault="007B3F91" w:rsidP="007B3F91">
      <w:pPr>
        <w:pStyle w:val="Nagwek2"/>
      </w:pPr>
      <w:proofErr w:type="spellStart"/>
      <w:r>
        <w:t>Static</w:t>
      </w:r>
      <w:proofErr w:type="spellEnd"/>
    </w:p>
    <w:p w14:paraId="4EB0CFBE" w14:textId="04249DA9" w:rsidR="007B3F91" w:rsidRDefault="007B3F91" w:rsidP="007B3F91">
      <w:r>
        <w:t xml:space="preserve">Metodę 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</w:t>
      </w:r>
      <w:r>
        <w:t>można wywołać w kodzie jak każdą inną.</w:t>
      </w:r>
    </w:p>
    <w:p w14:paraId="0BC108AE" w14:textId="0AF3D08F" w:rsidR="007B3F91" w:rsidRDefault="007B3F91" w:rsidP="007B3F91">
      <w:pPr>
        <w:pStyle w:val="Nagwek4"/>
      </w:pPr>
      <w:r>
        <w:t>Wywoływanie metod statycznych i</w:t>
      </w:r>
      <w:r w:rsidR="00E1724C">
        <w:t xml:space="preserve"> zmiennych</w:t>
      </w:r>
    </w:p>
    <w:p w14:paraId="6B93E64E" w14:textId="6CDC9D1C" w:rsidR="007B3F91" w:rsidRDefault="007B3F91" w:rsidP="007B3F91">
      <w:r>
        <w:t xml:space="preserve">Zmienne i metody statyczne można wywołać na zmiennej do, której przypisany jest </w:t>
      </w:r>
      <w:proofErr w:type="spellStart"/>
      <w:r>
        <w:t>null</w:t>
      </w:r>
      <w:proofErr w:type="spellEnd"/>
      <w:r>
        <w:t xml:space="preserve">!. Nie powoduje to </w:t>
      </w:r>
      <w:proofErr w:type="spellStart"/>
      <w:r w:rsidRPr="000B7B69">
        <w:rPr>
          <w:b/>
          <w:bCs/>
        </w:rPr>
        <w:t>NullPointerException</w:t>
      </w:r>
      <w:proofErr w:type="spellEnd"/>
      <w:r>
        <w:t>.</w:t>
      </w:r>
    </w:p>
    <w:p w14:paraId="668425A5" w14:textId="345BF6D4" w:rsidR="002467E7" w:rsidRDefault="002467E7" w:rsidP="007B3F91">
      <w:r>
        <w:t>Dostęp do zmiennych i metod statycznych odbywa się poprzez nazwę klasy lub referencję klasy. Będąc wewnątrz klasy nie trzeba używać jej nazwy w celu odwołania się do zmiennej statycznej.</w:t>
      </w:r>
    </w:p>
    <w:p w14:paraId="048F17BE" w14:textId="008E7452" w:rsidR="002467E7" w:rsidRPr="002467E7" w:rsidRDefault="00E1724C" w:rsidP="002467E7">
      <w:pPr>
        <w:pStyle w:val="Nagwek3"/>
      </w:pPr>
      <w:proofErr w:type="spellStart"/>
      <w:r>
        <w:t>Static</w:t>
      </w:r>
      <w:proofErr w:type="spellEnd"/>
      <w:r>
        <w:t xml:space="preserve"> vs </w:t>
      </w:r>
      <w:proofErr w:type="spellStart"/>
      <w:r>
        <w:t>Instance</w:t>
      </w:r>
      <w:proofErr w:type="spellEnd"/>
    </w:p>
    <w:p w14:paraId="324AC888" w14:textId="3336C4E8" w:rsidR="00E1724C" w:rsidRDefault="00E1724C" w:rsidP="00E1724C">
      <w:r>
        <w:t>Metoda statyczna nie ma dostępu do niestatycznych zmiennych i metod klasy.</w:t>
      </w:r>
    </w:p>
    <w:p w14:paraId="7075CFEC" w14:textId="74112C47" w:rsidR="002467E7" w:rsidRDefault="00E1724C" w:rsidP="00E1724C">
      <w:r>
        <w:t>Zarówno metody statyczne, jak i niestatyczne mogą wywoływać metody statyczne i mieć dostęp do zmiennych statycznych.</w:t>
      </w:r>
      <w:r w:rsidR="002467E7">
        <w:t xml:space="preserve"> Podobnie pola klasy mogą korzystać ze zmiennych statycznych, ale nie odwrotnie.</w:t>
      </w:r>
    </w:p>
    <w:p w14:paraId="1A7B47B3" w14:textId="77777777" w:rsidR="002467E7" w:rsidRDefault="002467E7" w:rsidP="00E1724C"/>
    <w:p w14:paraId="753A8944" w14:textId="5ED58A5A" w:rsidR="00E1724C" w:rsidRDefault="00E1724C" w:rsidP="00E1724C">
      <w:r>
        <w:rPr>
          <w:noProof/>
          <w:lang w:eastAsia="pl-PL"/>
        </w:rPr>
        <w:drawing>
          <wp:inline distT="0" distB="0" distL="0" distR="0" wp14:anchorId="5A957F4F" wp14:editId="3441E406">
            <wp:extent cx="5181600" cy="24669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862C" w14:textId="56033614" w:rsidR="00E1724C" w:rsidRDefault="006A52BE" w:rsidP="006A52BE">
      <w:pPr>
        <w:pStyle w:val="Nagwek3"/>
      </w:pPr>
      <w:r>
        <w:t>Statyczne bloki inicjujące</w:t>
      </w:r>
    </w:p>
    <w:p w14:paraId="543E754E" w14:textId="39775ABB" w:rsidR="006A52BE" w:rsidRDefault="008B630D" w:rsidP="006A52BE">
      <w:r>
        <w:t xml:space="preserve">Finalne zmienne statyczne mogą być zainicjowane </w:t>
      </w:r>
      <w:r>
        <w:rPr>
          <w:b/>
          <w:bCs/>
        </w:rPr>
        <w:t xml:space="preserve">tylko </w:t>
      </w:r>
      <w:r>
        <w:t>przy deklaracji lub w statycznych blokach inicjujących.</w:t>
      </w:r>
      <w:r w:rsidR="007221CB">
        <w:t xml:space="preserve"> Co więcej zmienne te muszą zostać zainicjowane w jednym z tych miejsc, inaczej kompilator zgłosi błąd.</w:t>
      </w:r>
    </w:p>
    <w:p w14:paraId="32E0875C" w14:textId="77E4324D" w:rsidR="007221CB" w:rsidRDefault="007221CB" w:rsidP="007221CB">
      <w:pPr>
        <w:pStyle w:val="Nagwek3"/>
      </w:pPr>
      <w:r>
        <w:t>Statyczny import</w:t>
      </w:r>
    </w:p>
    <w:p w14:paraId="086AB77A" w14:textId="29DC8D4E" w:rsidR="007221CB" w:rsidRDefault="007221CB" w:rsidP="007221CB">
      <w:r>
        <w:t>Statyczny import jest używany do importu statycznych elementów klasy. Tak samo jak przy zwykłym imporcie, można importować przy użyciu znaku wieloznacznego (*) lub określając konkretny element.</w:t>
      </w:r>
    </w:p>
    <w:p w14:paraId="0D25B7A4" w14:textId="1D5DA14E" w:rsidR="007221CB" w:rsidRDefault="006C0F01" w:rsidP="007221CB">
      <w:r>
        <w:lastRenderedPageBreak/>
        <w:t>Analogicznie jak przy normalnym imporcie, kompilator rzuci błąd jeśli zrobimy statyczny import dwóch metod o takiej samej nazwie, lub dwóch zmiennych statycznych o tej samej nazwie.</w:t>
      </w:r>
    </w:p>
    <w:p w14:paraId="2C01DCC4" w14:textId="0FA552E3" w:rsidR="00946F0D" w:rsidRDefault="00946F0D" w:rsidP="00946F0D">
      <w:pPr>
        <w:pStyle w:val="Nagwek2"/>
      </w:pPr>
      <w:r>
        <w:t>Przekazywanie danych do metod</w:t>
      </w:r>
    </w:p>
    <w:p w14:paraId="54698EFA" w14:textId="43E2BA18" w:rsidR="00946F0D" w:rsidRDefault="00424DB4" w:rsidP="00946F0D">
      <w:pPr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</w:t>
      </w:r>
      <w:proofErr w:type="spellStart"/>
      <w:r>
        <w:rPr>
          <w:rFonts w:ascii="SabonLTStd-Roman" w:hAnsi="SabonLTStd-Roman" w:cs="SabonLTStd-Roman"/>
          <w:sz w:val="19"/>
          <w:szCs w:val="19"/>
        </w:rPr>
        <w:t>is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 a “pass-by-</w:t>
      </w:r>
      <w:proofErr w:type="spellStart"/>
      <w:r>
        <w:rPr>
          <w:rFonts w:ascii="SabonLTStd-Roman" w:hAnsi="SabonLTStd-Roman" w:cs="SabonLTStd-Roman"/>
          <w:sz w:val="19"/>
          <w:szCs w:val="19"/>
        </w:rPr>
        <w:t>value</w:t>
      </w:r>
      <w:proofErr w:type="spellEnd"/>
      <w:r>
        <w:rPr>
          <w:rFonts w:ascii="SabonLTStd-Roman" w:hAnsi="SabonLTStd-Roman" w:cs="SabonLTStd-Roman"/>
          <w:sz w:val="19"/>
          <w:szCs w:val="19"/>
        </w:rPr>
        <w:t xml:space="preserve">” </w:t>
      </w:r>
      <w:proofErr w:type="spellStart"/>
      <w:r>
        <w:rPr>
          <w:rFonts w:ascii="SabonLTStd-Roman" w:hAnsi="SabonLTStd-Roman" w:cs="SabonLTStd-Roman"/>
          <w:sz w:val="19"/>
          <w:szCs w:val="19"/>
        </w:rPr>
        <w:t>language</w:t>
      </w:r>
      <w:proofErr w:type="spellEnd"/>
      <w:r>
        <w:rPr>
          <w:rFonts w:ascii="SabonLTStd-Roman" w:hAnsi="SabonLTStd-Roman" w:cs="SabonLTStd-Roman"/>
          <w:sz w:val="19"/>
          <w:szCs w:val="19"/>
        </w:rPr>
        <w:t>.</w:t>
      </w:r>
    </w:p>
    <w:p w14:paraId="6C0A0767" w14:textId="3CCD71B1" w:rsidR="0020147D" w:rsidRDefault="0020147D" w:rsidP="0020147D">
      <w:pPr>
        <w:pStyle w:val="Nagwek2"/>
      </w:pPr>
      <w:r>
        <w:t>Przeciążanie metod</w:t>
      </w:r>
    </w:p>
    <w:p w14:paraId="290A1121" w14:textId="642C8D3D" w:rsidR="0020147D" w:rsidRDefault="0020147D" w:rsidP="0020147D">
      <w:r>
        <w:t>Przeciążanie metody ma miejsce kiedy istnieją różne metody o tej same</w:t>
      </w:r>
      <w:r w:rsidR="00CB198A">
        <w:t xml:space="preserve"> nazwie</w:t>
      </w:r>
      <w:r>
        <w:t>, ale innych parametrach.</w:t>
      </w:r>
      <w:r w:rsidR="00B366B5">
        <w:t xml:space="preserve"> Nie możliwe jest utworzenie w jednej klasie dwóch metod o takiej samej nazwie i parametrach, lub metod o takiej samej nazwie i parametrach, ale różniących się tylko typem.</w:t>
      </w:r>
    </w:p>
    <w:p w14:paraId="1C333DE5" w14:textId="46C79088" w:rsidR="006C33C9" w:rsidRDefault="00910315" w:rsidP="0020147D">
      <w:r>
        <w:t xml:space="preserve">Przeciążane metody mogą się różnić wszystkim innym poza nazwą: zwracanym typem, modyfikatorem dostępu. Specyfikatorem (np. </w:t>
      </w:r>
      <w:proofErr w:type="spellStart"/>
      <w:r>
        <w:t>static</w:t>
      </w:r>
      <w:proofErr w:type="spellEnd"/>
      <w:r>
        <w:t>) i listą wyjątków. Po prostu każda musi mieć inny zestaw przyjmowanych parametrów.</w:t>
      </w:r>
    </w:p>
    <w:p w14:paraId="71008D44" w14:textId="6C8772D8" w:rsidR="00112C40" w:rsidRDefault="00112C40" w:rsidP="0020147D">
      <w:r>
        <w:t xml:space="preserve">Java traktuje </w:t>
      </w:r>
      <w:proofErr w:type="spellStart"/>
      <w:r>
        <w:t>varargs</w:t>
      </w:r>
      <w:proofErr w:type="spellEnd"/>
      <w:r>
        <w:t xml:space="preserve"> jak tablicę więc nie  można mieć metody o tej samej nazwie z tablicą i </w:t>
      </w:r>
      <w:proofErr w:type="spellStart"/>
      <w:r>
        <w:t>varargs</w:t>
      </w:r>
      <w:proofErr w:type="spellEnd"/>
      <w:r>
        <w:t xml:space="preserve">  tego samego typu, jako parametrem. Obie metody można wywołać z tablicą jako argumentem</w:t>
      </w:r>
      <w:r w:rsidR="00221E81">
        <w:t xml:space="preserve">, ale wersje z </w:t>
      </w:r>
      <w:proofErr w:type="spellStart"/>
      <w:r w:rsidR="00221E81">
        <w:t>varargs</w:t>
      </w:r>
      <w:proofErr w:type="spellEnd"/>
      <w:r w:rsidR="00221E81">
        <w:t xml:space="preserve">, można wywołać podając jako argument tylko </w:t>
      </w:r>
      <w:proofErr w:type="spellStart"/>
      <w:r w:rsidR="00221E81">
        <w:t>varargs</w:t>
      </w:r>
      <w:proofErr w:type="spellEnd"/>
      <w:r w:rsidR="00221E81">
        <w:t>!</w:t>
      </w:r>
    </w:p>
    <w:p w14:paraId="234DB100" w14:textId="2B8661E1" w:rsidR="00221E81" w:rsidRDefault="00221E81" w:rsidP="0020147D">
      <w:pPr>
        <w:rPr>
          <w:b/>
          <w:bCs/>
        </w:rPr>
      </w:pPr>
      <w:r>
        <w:t xml:space="preserve">Mogę istnieć metody o tej samej nazwie – jedna z argumentem typu </w:t>
      </w:r>
      <w:proofErr w:type="spellStart"/>
      <w:r>
        <w:rPr>
          <w:b/>
          <w:bCs/>
        </w:rPr>
        <w:t>int</w:t>
      </w:r>
      <w:proofErr w:type="spellEnd"/>
      <w:r>
        <w:rPr>
          <w:b/>
          <w:bCs/>
        </w:rPr>
        <w:t xml:space="preserve">, </w:t>
      </w:r>
      <w:r>
        <w:t xml:space="preserve">a druga </w:t>
      </w:r>
      <w:proofErr w:type="spellStart"/>
      <w:r>
        <w:rPr>
          <w:b/>
          <w:bCs/>
        </w:rPr>
        <w:t>Integer</w:t>
      </w:r>
      <w:proofErr w:type="spellEnd"/>
      <w:r>
        <w:rPr>
          <w:b/>
          <w:bCs/>
        </w:rPr>
        <w:t>.</w:t>
      </w:r>
    </w:p>
    <w:p w14:paraId="0428DED2" w14:textId="77777777" w:rsidR="00561AA9" w:rsidRDefault="00152D5A" w:rsidP="0020147D">
      <w:pPr>
        <w:rPr>
          <w:b/>
          <w:bCs/>
        </w:rPr>
      </w:pPr>
      <w:r>
        <w:rPr>
          <w:b/>
          <w:bCs/>
        </w:rPr>
        <w:t xml:space="preserve">Java stara się wywołać najbardziej sprecyzowaną metodę jaką </w:t>
      </w:r>
      <w:proofErr w:type="spellStart"/>
      <w:r>
        <w:rPr>
          <w:b/>
          <w:bCs/>
        </w:rPr>
        <w:t>może.</w:t>
      </w:r>
      <w:r w:rsidR="00B743A0">
        <w:rPr>
          <w:b/>
          <w:bCs/>
        </w:rPr>
        <w:t>Przykladowo</w:t>
      </w:r>
      <w:proofErr w:type="spellEnd"/>
      <w:r>
        <w:rPr>
          <w:b/>
          <w:bCs/>
        </w:rPr>
        <w:t xml:space="preserve"> </w:t>
      </w:r>
      <w:r w:rsidR="00B743A0">
        <w:rPr>
          <w:b/>
          <w:bCs/>
        </w:rPr>
        <w:t>j</w:t>
      </w:r>
      <w:r>
        <w:rPr>
          <w:b/>
          <w:bCs/>
        </w:rPr>
        <w:t>eśli jako argument podamy String to będzie szukać metody w parametrem String, a nie Object</w:t>
      </w:r>
      <w:r w:rsidR="00E26C18">
        <w:rPr>
          <w:b/>
          <w:bCs/>
        </w:rPr>
        <w:t xml:space="preserve">. </w:t>
      </w:r>
    </w:p>
    <w:p w14:paraId="5D65CCB4" w14:textId="0A740925" w:rsidR="00035117" w:rsidRDefault="00561AA9" w:rsidP="0020147D">
      <w:pPr>
        <w:rPr>
          <w:b/>
          <w:bCs/>
        </w:rPr>
      </w:pPr>
      <w:r>
        <w:rPr>
          <w:b/>
          <w:bCs/>
        </w:rPr>
        <w:t xml:space="preserve">Kolejność: Najpierw szukane jest dokładne dopasowanie typów, później szersze prymitywy, później </w:t>
      </w:r>
      <w:proofErr w:type="spellStart"/>
      <w:r>
        <w:rPr>
          <w:b/>
          <w:bCs/>
        </w:rPr>
        <w:t>autoboxing</w:t>
      </w:r>
      <w:proofErr w:type="spellEnd"/>
      <w:r>
        <w:rPr>
          <w:b/>
          <w:bCs/>
        </w:rPr>
        <w:t xml:space="preserve"> i na końcu </w:t>
      </w:r>
      <w:proofErr w:type="spellStart"/>
      <w:r>
        <w:rPr>
          <w:b/>
          <w:bCs/>
        </w:rPr>
        <w:t>varargs</w:t>
      </w:r>
      <w:proofErr w:type="spellEnd"/>
      <w:r>
        <w:rPr>
          <w:b/>
          <w:bCs/>
        </w:rPr>
        <w:t xml:space="preserve">. </w:t>
      </w:r>
    </w:p>
    <w:p w14:paraId="03B87330" w14:textId="22FF17E7" w:rsidR="00E26C18" w:rsidRDefault="00E26C18" w:rsidP="0020147D">
      <w:r>
        <w:t>Starając się znaleźć odpowiednią metodę, Java jest w stanie wykonać tylko jedną konwersję.</w:t>
      </w:r>
    </w:p>
    <w:p w14:paraId="2F44B16A" w14:textId="13FB66C1" w:rsidR="000A4F6C" w:rsidRDefault="000A4F6C" w:rsidP="0020147D">
      <w:proofErr w:type="spellStart"/>
      <w:r>
        <w:t>Int</w:t>
      </w:r>
      <w:proofErr w:type="spellEnd"/>
      <w:r>
        <w:t xml:space="preserve"> -&gt; </w:t>
      </w:r>
      <w:proofErr w:type="spellStart"/>
      <w:r>
        <w:t>Long</w:t>
      </w:r>
      <w:proofErr w:type="spellEnd"/>
      <w:r>
        <w:t xml:space="preserve"> – nie skompiluje się.</w:t>
      </w:r>
    </w:p>
    <w:p w14:paraId="2EA1B5D5" w14:textId="0CC97D4E" w:rsidR="00CD3EC2" w:rsidRDefault="00CD3EC2" w:rsidP="0020147D">
      <w:r>
        <w:rPr>
          <w:noProof/>
          <w:lang w:eastAsia="pl-PL"/>
        </w:rPr>
        <w:drawing>
          <wp:inline distT="0" distB="0" distL="0" distR="0" wp14:anchorId="28D8D368" wp14:editId="21330DDB">
            <wp:extent cx="5219700" cy="18954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BB96" w14:textId="1B68B658" w:rsidR="00B14059" w:rsidRDefault="00B14059" w:rsidP="00B14059">
      <w:pPr>
        <w:pStyle w:val="Nagwek2"/>
      </w:pPr>
      <w:r>
        <w:t>Tworzenie konstruktorów</w:t>
      </w:r>
    </w:p>
    <w:p w14:paraId="1B2807D1" w14:textId="5EDF67F1" w:rsidR="00B14059" w:rsidRDefault="00622F39" w:rsidP="00B14059">
      <w:r>
        <w:t xml:space="preserve">Słowo kluczowe </w:t>
      </w:r>
      <w:proofErr w:type="spellStart"/>
      <w:r>
        <w:rPr>
          <w:b/>
          <w:bCs/>
        </w:rPr>
        <w:t>this</w:t>
      </w:r>
      <w:proofErr w:type="spellEnd"/>
      <w:r>
        <w:t xml:space="preserve"> jest w większości przypadków opcjonalne. Problem pojawia się gdy istnieją dwie zmienne o tej samej nazwie. Przykład: jedna zmienna jest parametrem konstruktora, druga zmienną klasową. Jeśli nie poinformujesz Javy inaczej, użyje tej, która ma mniejszy zasięg. Czyli bez słówka </w:t>
      </w:r>
      <w:proofErr w:type="spellStart"/>
      <w:r>
        <w:t>this</w:t>
      </w:r>
      <w:proofErr w:type="spellEnd"/>
      <w:r>
        <w:t xml:space="preserve"> zostanie zmieniona zmienna reprezentująca parametr metody. (To samo wydarzy się jeśli zadeklarujemy w ciele nową zmienną lokalną o tej samej nazwie co zmienna klasowa.)</w:t>
      </w:r>
    </w:p>
    <w:p w14:paraId="3BA384A2" w14:textId="3A02BA35" w:rsidR="00CD3EC2" w:rsidRDefault="00CD3EC2" w:rsidP="00CD3EC2">
      <w:pPr>
        <w:pStyle w:val="Nagwek3"/>
      </w:pPr>
      <w:r>
        <w:t>Konstruktor domyślny</w:t>
      </w:r>
    </w:p>
    <w:p w14:paraId="15AE67E3" w14:textId="77777777" w:rsidR="00CD3EC2" w:rsidRPr="00CD3EC2" w:rsidRDefault="00CD3EC2" w:rsidP="00CD3EC2"/>
    <w:p w14:paraId="535F5B66" w14:textId="66F74E09" w:rsidR="005E218C" w:rsidRDefault="00CD3EC2" w:rsidP="0020147D">
      <w:pPr>
        <w:rPr>
          <w:b/>
          <w:bCs/>
          <w:noProof/>
        </w:rPr>
      </w:pPr>
      <w:r>
        <w:rPr>
          <w:noProof/>
        </w:rPr>
        <w:lastRenderedPageBreak/>
        <w:t xml:space="preserve">Każda klasa posiada konstruktor, niezlaeżnie czy go napiszesz czy nie. Jeśli utworzysz żadnego konstruktora, Java stworzy konstruktor bez parametrowy. W pliku z rozszerzeniem </w:t>
      </w:r>
      <w:r>
        <w:rPr>
          <w:b/>
          <w:bCs/>
          <w:noProof/>
        </w:rPr>
        <w:t xml:space="preserve">.java </w:t>
      </w:r>
      <w:r>
        <w:rPr>
          <w:noProof/>
        </w:rPr>
        <w:t xml:space="preserve">nie znajdziesz konsrtuktora domyślnego, Java dodaje go podczas kompilacji, więc znajdzie się w pliku </w:t>
      </w:r>
      <w:r>
        <w:rPr>
          <w:b/>
          <w:bCs/>
          <w:noProof/>
        </w:rPr>
        <w:t>.class.</w:t>
      </w:r>
    </w:p>
    <w:p w14:paraId="38799BEB" w14:textId="1A62A3AE" w:rsidR="00CD3EC2" w:rsidRDefault="00CD3EC2" w:rsidP="00CD3EC2">
      <w:pPr>
        <w:pStyle w:val="Nagwek3"/>
      </w:pPr>
      <w:proofErr w:type="spellStart"/>
      <w:r>
        <w:t>Przeciązanie</w:t>
      </w:r>
      <w:proofErr w:type="spellEnd"/>
      <w:r>
        <w:t xml:space="preserve"> konstruktorów</w:t>
      </w:r>
    </w:p>
    <w:p w14:paraId="552E0B79" w14:textId="6D0CD4F4" w:rsidR="00CD3EC2" w:rsidRDefault="002E7D8C" w:rsidP="00CD3EC2">
      <w:r>
        <w:t xml:space="preserve">Aby wywołać konstruktor z innego konstruktora należy użyć słówka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. </w:t>
      </w:r>
    </w:p>
    <w:p w14:paraId="75588100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Constructors2(String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59C6B9" w14:textId="77777777" w:rsidR="002E7D8C" w:rsidRDefault="002E7D8C" w:rsidP="002E7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2);</w:t>
      </w:r>
    </w:p>
    <w:p w14:paraId="3A739AAD" w14:textId="0001BFA9" w:rsidR="002E7D8C" w:rsidRPr="002E7D8C" w:rsidRDefault="002E7D8C" w:rsidP="002E7D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CF6E4" w14:textId="08E312FF" w:rsidR="002E7D8C" w:rsidRDefault="002E7D8C" w:rsidP="002E7D8C"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 xml:space="preserve"> </w:t>
      </w:r>
      <w:r>
        <w:t xml:space="preserve">musi być pierwszą </w:t>
      </w:r>
      <w:proofErr w:type="spellStart"/>
      <w:r>
        <w:t>niezakomentowaną</w:t>
      </w:r>
      <w:proofErr w:type="spellEnd"/>
      <w:r>
        <w:t xml:space="preserve"> komendą w konstruktorze.</w:t>
      </w:r>
    </w:p>
    <w:p w14:paraId="0A5C7D2F" w14:textId="021548C7" w:rsidR="002E7D8C" w:rsidRDefault="007A38AD" w:rsidP="007A38AD">
      <w:pPr>
        <w:pStyle w:val="Nagwek3"/>
      </w:pPr>
      <w:r>
        <w:t xml:space="preserve">Pola </w:t>
      </w:r>
      <w:proofErr w:type="spellStart"/>
      <w:r>
        <w:t>final</w:t>
      </w:r>
      <w:proofErr w:type="spellEnd"/>
    </w:p>
    <w:p w14:paraId="0595B497" w14:textId="7D1C2AB3" w:rsidR="007A38AD" w:rsidRDefault="007A38AD" w:rsidP="007A38AD">
      <w:r>
        <w:t xml:space="preserve">Pole </w:t>
      </w:r>
      <w:proofErr w:type="spellStart"/>
      <w:r>
        <w:t>final</w:t>
      </w:r>
      <w:proofErr w:type="spellEnd"/>
      <w:r>
        <w:t xml:space="preserve"> musi zainicjalizowane w jednym z trzech miejsc:</w:t>
      </w:r>
    </w:p>
    <w:p w14:paraId="3C9F02A6" w14:textId="0B3420BF" w:rsidR="007A38AD" w:rsidRDefault="007A38AD" w:rsidP="007A38AD">
      <w:pPr>
        <w:pStyle w:val="Akapitzlist"/>
        <w:numPr>
          <w:ilvl w:val="0"/>
          <w:numId w:val="20"/>
        </w:numPr>
      </w:pPr>
      <w:r>
        <w:t>Przy deklaracji</w:t>
      </w:r>
    </w:p>
    <w:p w14:paraId="69D8FDA6" w14:textId="16767A4B" w:rsidR="007A38AD" w:rsidRDefault="007A38AD" w:rsidP="007A38AD">
      <w:pPr>
        <w:pStyle w:val="Akapitzlist"/>
        <w:numPr>
          <w:ilvl w:val="0"/>
          <w:numId w:val="20"/>
        </w:numPr>
      </w:pPr>
      <w:r>
        <w:t>Blok inicjalizacyjny</w:t>
      </w:r>
    </w:p>
    <w:p w14:paraId="5A3E5022" w14:textId="7692D262" w:rsidR="007A38AD" w:rsidRDefault="007A38AD" w:rsidP="007A38AD">
      <w:pPr>
        <w:pStyle w:val="Akapitzlist"/>
        <w:numPr>
          <w:ilvl w:val="0"/>
          <w:numId w:val="20"/>
        </w:numPr>
      </w:pPr>
      <w:r>
        <w:t>Konstruktor</w:t>
      </w:r>
    </w:p>
    <w:p w14:paraId="20278D16" w14:textId="38E920AB" w:rsidR="007A38AD" w:rsidRDefault="007A38AD" w:rsidP="007A38AD">
      <w:r>
        <w:t>Przed zakończeniem pracy konstruktora, wszystkie zmienne finalne muszą zostać zainicjowane. Nie zostaną one zainicjowane domyślne, tak jak zwykłe zmienne klasowe.</w:t>
      </w:r>
    </w:p>
    <w:p w14:paraId="629707AD" w14:textId="7A7F9F43" w:rsidR="00FA2E2A" w:rsidRDefault="00FA2E2A" w:rsidP="00FA2E2A">
      <w:pPr>
        <w:pStyle w:val="Nagwek3"/>
      </w:pPr>
      <w:r>
        <w:t>Kolejność inicjalizacji</w:t>
      </w:r>
    </w:p>
    <w:p w14:paraId="0D0DC7A0" w14:textId="0BCB725D" w:rsidR="00FA2E2A" w:rsidRDefault="000A4989" w:rsidP="000A4989">
      <w:pPr>
        <w:pStyle w:val="Akapitzlist"/>
        <w:numPr>
          <w:ilvl w:val="0"/>
          <w:numId w:val="21"/>
        </w:numPr>
      </w:pPr>
      <w:r>
        <w:t>Jeśli jest nadklasa, zostanie zainicjowana pierwsza</w:t>
      </w:r>
    </w:p>
    <w:p w14:paraId="16EEFFA0" w14:textId="23C261DB" w:rsidR="000A4989" w:rsidRDefault="000A4989" w:rsidP="000A4989">
      <w:pPr>
        <w:pStyle w:val="Akapitzlist"/>
        <w:numPr>
          <w:ilvl w:val="0"/>
          <w:numId w:val="21"/>
        </w:numPr>
      </w:pPr>
      <w:r>
        <w:t xml:space="preserve">Statyczne zmienne i statyczne bloki </w:t>
      </w:r>
      <w:proofErr w:type="spellStart"/>
      <w:r>
        <w:t>inizjalizujące</w:t>
      </w:r>
      <w:proofErr w:type="spellEnd"/>
      <w:r>
        <w:t xml:space="preserve"> w kolejności występowania</w:t>
      </w:r>
    </w:p>
    <w:p w14:paraId="7330E240" w14:textId="7E7AA327" w:rsidR="000A4989" w:rsidRDefault="000A4989" w:rsidP="000A4989">
      <w:pPr>
        <w:pStyle w:val="Akapitzlist"/>
        <w:numPr>
          <w:ilvl w:val="0"/>
          <w:numId w:val="21"/>
        </w:numPr>
      </w:pPr>
      <w:r>
        <w:t>Zmienne klasowe i bloki inicjalizacyjne w kolejności występowania</w:t>
      </w:r>
    </w:p>
    <w:p w14:paraId="41D210CB" w14:textId="3453C1EE" w:rsidR="000A4989" w:rsidRDefault="000A4989" w:rsidP="000A4989">
      <w:pPr>
        <w:pStyle w:val="Akapitzlist"/>
        <w:numPr>
          <w:ilvl w:val="0"/>
          <w:numId w:val="21"/>
        </w:numPr>
      </w:pPr>
      <w:r>
        <w:t>Konstruktor</w:t>
      </w:r>
    </w:p>
    <w:p w14:paraId="5F995BEA" w14:textId="465792C0" w:rsidR="000A4989" w:rsidRDefault="000A4989" w:rsidP="000A4989">
      <w:r>
        <w:t>Wydaje mi się, że statyczne elementy zostaną zainicjowane jeszcze przed stworzeniem jakiegokolwiek obiektu.</w:t>
      </w:r>
    </w:p>
    <w:p w14:paraId="57010F80" w14:textId="421CAEF6" w:rsidR="00390689" w:rsidRDefault="00390689" w:rsidP="00390689">
      <w:pPr>
        <w:pStyle w:val="Nagwek2"/>
      </w:pPr>
      <w:r>
        <w:t>Enkapsulacja danych</w:t>
      </w:r>
    </w:p>
    <w:p w14:paraId="6170DDFF" w14:textId="46AE745B" w:rsidR="001500FB" w:rsidRDefault="001500FB" w:rsidP="001500FB">
      <w:r>
        <w:t xml:space="preserve">Poprawna </w:t>
      </w:r>
      <w:proofErr w:type="spellStart"/>
      <w:r>
        <w:t>eknapsulacja</w:t>
      </w:r>
      <w:proofErr w:type="spellEnd"/>
      <w:r>
        <w:t xml:space="preserve"> na egzamin zawiera:</w:t>
      </w:r>
    </w:p>
    <w:p w14:paraId="2DB2A8D7" w14:textId="18CA951A" w:rsidR="001500FB" w:rsidRDefault="001500FB" w:rsidP="001500FB">
      <w:pPr>
        <w:pStyle w:val="Akapitzlist"/>
        <w:numPr>
          <w:ilvl w:val="0"/>
          <w:numId w:val="24"/>
        </w:numPr>
      </w:pPr>
      <w:r>
        <w:t>Prywatne pola</w:t>
      </w:r>
    </w:p>
    <w:p w14:paraId="2EC6D2E0" w14:textId="0F04D482" w:rsidR="001500FB" w:rsidRPr="001500FB" w:rsidRDefault="001500FB" w:rsidP="001500FB">
      <w:pPr>
        <w:pStyle w:val="Akapitzlist"/>
        <w:numPr>
          <w:ilvl w:val="0"/>
          <w:numId w:val="24"/>
        </w:numPr>
      </w:pPr>
      <w:r>
        <w:t xml:space="preserve">Publiczne gettery i </w:t>
      </w:r>
      <w:proofErr w:type="spellStart"/>
      <w:r>
        <w:t>settery</w:t>
      </w:r>
      <w:proofErr w:type="spellEnd"/>
    </w:p>
    <w:p w14:paraId="13D2981E" w14:textId="5A9666CD" w:rsidR="00390689" w:rsidRDefault="001A7C2D" w:rsidP="00390689">
      <w:r>
        <w:rPr>
          <w:noProof/>
          <w:lang w:eastAsia="pl-PL"/>
        </w:rPr>
        <w:lastRenderedPageBreak/>
        <w:drawing>
          <wp:inline distT="0" distB="0" distL="0" distR="0" wp14:anchorId="6359978C" wp14:editId="7F17CDE4">
            <wp:extent cx="5276850" cy="35052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2AB53" w14:textId="60E15DC0" w:rsidR="00522CB2" w:rsidRDefault="00522CB2" w:rsidP="00390689">
      <w:r>
        <w:t xml:space="preserve">Wg konwencji </w:t>
      </w:r>
      <w:proofErr w:type="spellStart"/>
      <w:r>
        <w:t>JavaBeans</w:t>
      </w:r>
      <w:proofErr w:type="spellEnd"/>
      <w:r>
        <w:t>:</w:t>
      </w:r>
    </w:p>
    <w:p w14:paraId="40D6775A" w14:textId="4B9100C6" w:rsidR="00522CB2" w:rsidRDefault="00522CB2" w:rsidP="00390689">
      <w:r>
        <w:t xml:space="preserve">Jeśli mam pole typu </w:t>
      </w:r>
      <w:proofErr w:type="spellStart"/>
      <w:r>
        <w:t>boolean</w:t>
      </w:r>
      <w:proofErr w:type="spellEnd"/>
      <w:r>
        <w:t xml:space="preserve"> – </w:t>
      </w:r>
      <w:proofErr w:type="spellStart"/>
      <w:r>
        <w:t>canSwim</w:t>
      </w:r>
      <w:proofErr w:type="spellEnd"/>
      <w:r>
        <w:t xml:space="preserve">. Getter </w:t>
      </w:r>
      <w:r>
        <w:rPr>
          <w:rFonts w:ascii="SourceCodePro-Regular" w:hAnsi="SourceCodePro-Regular" w:cs="SourceCodePro-Regular"/>
          <w:sz w:val="18"/>
          <w:szCs w:val="18"/>
        </w:rPr>
        <w:t xml:space="preserve">public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boolean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getCanSwim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 xml:space="preserve">() { return </w:t>
      </w:r>
      <w:proofErr w:type="spellStart"/>
      <w:r>
        <w:rPr>
          <w:rFonts w:ascii="SourceCodePro-Regular" w:hAnsi="SourceCodePro-Regular" w:cs="SourceCodePro-Regular"/>
          <w:sz w:val="18"/>
          <w:szCs w:val="18"/>
        </w:rPr>
        <w:t>canSwim</w:t>
      </w:r>
      <w:proofErr w:type="spellEnd"/>
      <w:r>
        <w:rPr>
          <w:rFonts w:ascii="SourceCodePro-Regular" w:hAnsi="SourceCodePro-Regular" w:cs="SourceCodePro-Regular"/>
          <w:sz w:val="18"/>
          <w:szCs w:val="18"/>
        </w:rPr>
        <w:t>;}</w:t>
      </w:r>
    </w:p>
    <w:p w14:paraId="2C953855" w14:textId="7AFEAF75" w:rsidR="00522CB2" w:rsidRDefault="00522CB2" w:rsidP="00522CB2">
      <w:r>
        <w:t xml:space="preserve">Nie jest zgodny z konwencją. (To co miało by być </w:t>
      </w:r>
      <w:proofErr w:type="spellStart"/>
      <w:r>
        <w:t>isCanSwim</w:t>
      </w:r>
      <w:proofErr w:type="spellEnd"/>
      <w:r>
        <w:t xml:space="preserve"> wg tej konwencji?!)</w:t>
      </w:r>
    </w:p>
    <w:p w14:paraId="179E0A40" w14:textId="7930AAF1" w:rsidR="00BE7E65" w:rsidRDefault="00BE7E65" w:rsidP="00522CB2">
      <w:r>
        <w:t xml:space="preserve">PS. A jednak </w:t>
      </w:r>
      <w:r w:rsidR="00B96143">
        <w:t xml:space="preserve">w erracie jest napisane, że </w:t>
      </w:r>
      <w:proofErr w:type="spellStart"/>
      <w:r w:rsidR="00B96143">
        <w:t>getCanSwim</w:t>
      </w:r>
      <w:proofErr w:type="spellEnd"/>
      <w:r w:rsidR="00B96143">
        <w:t xml:space="preserve"> jest poprawne, ale </w:t>
      </w:r>
      <w:proofErr w:type="spellStart"/>
      <w:r w:rsidR="00B96143">
        <w:t>żzeby</w:t>
      </w:r>
      <w:proofErr w:type="spellEnd"/>
      <w:r w:rsidR="00B96143">
        <w:t xml:space="preserve"> się nie przejmować bo nie ma tego na egzaminie.</w:t>
      </w:r>
    </w:p>
    <w:p w14:paraId="4A8A596E" w14:textId="14D78EFD" w:rsidR="001A7C2D" w:rsidRDefault="001A7C2D" w:rsidP="001A7C2D">
      <w:pPr>
        <w:pStyle w:val="Nagwek3"/>
      </w:pPr>
      <w:r>
        <w:t>Tworzenie klas niezmiennych</w:t>
      </w:r>
    </w:p>
    <w:p w14:paraId="7EAD2056" w14:textId="4736AB89" w:rsidR="001A7C2D" w:rsidRDefault="001A7C2D" w:rsidP="001A7C2D">
      <w:r>
        <w:t>Zasady:</w:t>
      </w:r>
    </w:p>
    <w:p w14:paraId="175F7599" w14:textId="34E86D8A" w:rsidR="001A7C2D" w:rsidRDefault="001A7C2D" w:rsidP="00593F23">
      <w:pPr>
        <w:pStyle w:val="Akapitzlist"/>
        <w:numPr>
          <w:ilvl w:val="0"/>
          <w:numId w:val="22"/>
        </w:numPr>
      </w:pPr>
      <w:r>
        <w:t>Wszystkie pola prywatne</w:t>
      </w:r>
    </w:p>
    <w:p w14:paraId="53BF1CDA" w14:textId="3A8AE0CF" w:rsidR="001A7C2D" w:rsidRDefault="001A7C2D" w:rsidP="00593F23">
      <w:pPr>
        <w:pStyle w:val="Akapitzlist"/>
        <w:numPr>
          <w:ilvl w:val="0"/>
          <w:numId w:val="22"/>
        </w:numPr>
      </w:pPr>
      <w:r>
        <w:t>Brak seterów</w:t>
      </w:r>
    </w:p>
    <w:p w14:paraId="288D3E01" w14:textId="5EC2506E" w:rsidR="001A7C2D" w:rsidRDefault="001A7C2D" w:rsidP="00593F23">
      <w:pPr>
        <w:pStyle w:val="Akapitzlist"/>
        <w:numPr>
          <w:ilvl w:val="0"/>
          <w:numId w:val="22"/>
        </w:numPr>
      </w:pPr>
      <w:r>
        <w:t>Gettery zwracają kopie obiektów</w:t>
      </w:r>
    </w:p>
    <w:p w14:paraId="5F946534" w14:textId="64D5B2D6" w:rsidR="001A7C2D" w:rsidRDefault="001A7C2D" w:rsidP="00593F23">
      <w:pPr>
        <w:pStyle w:val="Akapitzlist"/>
        <w:numPr>
          <w:ilvl w:val="0"/>
          <w:numId w:val="22"/>
        </w:numPr>
      </w:pPr>
      <w:r>
        <w:t>Pola finalne</w:t>
      </w:r>
    </w:p>
    <w:p w14:paraId="753A99C6" w14:textId="7EB0FC58" w:rsidR="001A7C2D" w:rsidRPr="001A7C2D" w:rsidRDefault="001A7C2D" w:rsidP="00593F23">
      <w:pPr>
        <w:pStyle w:val="Akapitzlist"/>
        <w:numPr>
          <w:ilvl w:val="0"/>
          <w:numId w:val="22"/>
        </w:numPr>
      </w:pPr>
      <w:r>
        <w:t>Klasa oznaczona jako finalna</w:t>
      </w:r>
    </w:p>
    <w:p w14:paraId="7D577ED2" w14:textId="5AE7201A" w:rsidR="001A7C2D" w:rsidRDefault="00593F23" w:rsidP="00593F23">
      <w:pPr>
        <w:pStyle w:val="Nagwek2"/>
      </w:pPr>
      <w:r>
        <w:t>Lambda</w:t>
      </w:r>
    </w:p>
    <w:p w14:paraId="6FC77682" w14:textId="1178AFFD" w:rsidR="00593F23" w:rsidRDefault="001605D4" w:rsidP="00593F23">
      <w:r>
        <w:t xml:space="preserve">Java jest językiem obiektowym. W wersji 8 dodano wyrażenia lambda, które pozwalają pisać kod innym sposobem – </w:t>
      </w:r>
      <w:r>
        <w:rPr>
          <w:b/>
          <w:bCs/>
        </w:rPr>
        <w:t>programowanie funkcyjne.</w:t>
      </w:r>
      <w:r>
        <w:t xml:space="preserve"> Możesz myśleć o wyrażeniach lambda jak o anonimowych metodach. Mają parametry i ciało, jak normalna metoda, ale nie mają nazwy.</w:t>
      </w:r>
    </w:p>
    <w:p w14:paraId="5E044703" w14:textId="59E706C0" w:rsidR="001605D4" w:rsidRDefault="001605D4" w:rsidP="00593F23">
      <w:r>
        <w:t xml:space="preserve">Innymi słowy, wyrażenia </w:t>
      </w:r>
      <w:proofErr w:type="spellStart"/>
      <w:r>
        <w:t>lmbda</w:t>
      </w:r>
      <w:proofErr w:type="spellEnd"/>
      <w:r>
        <w:t xml:space="preserve"> są jak metody, które możesz przekazać jakby były zmienną. </w:t>
      </w:r>
    </w:p>
    <w:p w14:paraId="0EFAE6FE" w14:textId="675DD698" w:rsidR="001605D4" w:rsidRDefault="001605D4" w:rsidP="00593F23">
      <w:r>
        <w:t>Na egzaminie są tylko najprostsze wyrażenia lambda.</w:t>
      </w:r>
    </w:p>
    <w:p w14:paraId="15FE6F3F" w14:textId="0A93BBEF" w:rsidR="001605D4" w:rsidRDefault="001605D4" w:rsidP="001605D4">
      <w:pPr>
        <w:pStyle w:val="Nagwek3"/>
      </w:pPr>
      <w:r>
        <w:lastRenderedPageBreak/>
        <w:t xml:space="preserve">Lambda </w:t>
      </w:r>
      <w:r w:rsidR="0061728B">
        <w:t>– składnia</w:t>
      </w:r>
    </w:p>
    <w:p w14:paraId="147F7596" w14:textId="0B57EF1B" w:rsidR="0061728B" w:rsidRDefault="0061728B" w:rsidP="0061728B">
      <w:r>
        <w:rPr>
          <w:noProof/>
          <w:lang w:eastAsia="pl-PL"/>
        </w:rPr>
        <w:drawing>
          <wp:inline distT="0" distB="0" distL="0" distR="0" wp14:anchorId="680A9A23" wp14:editId="79C81198">
            <wp:extent cx="4352925" cy="156210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95CEC" w14:textId="3A526B61" w:rsidR="003B1264" w:rsidRDefault="003B1264" w:rsidP="003B1264">
      <w:pPr>
        <w:pStyle w:val="Akapitzlist"/>
        <w:numPr>
          <w:ilvl w:val="0"/>
          <w:numId w:val="23"/>
        </w:numPr>
      </w:pPr>
      <w:r>
        <w:t>Nawiasy mogą być pominięte, jeśli jest tylko jeden parametr i nie podajemy jego typu.</w:t>
      </w:r>
    </w:p>
    <w:p w14:paraId="06EE356B" w14:textId="34D82D93" w:rsidR="003B1264" w:rsidRDefault="003B1264" w:rsidP="003B1264">
      <w:pPr>
        <w:pStyle w:val="Akapitzlist"/>
        <w:numPr>
          <w:ilvl w:val="0"/>
          <w:numId w:val="23"/>
        </w:numPr>
      </w:pPr>
      <w:r>
        <w:t>Klamry mogą być pominięte tylko jeśli jest jedna linia kodu.</w:t>
      </w:r>
    </w:p>
    <w:p w14:paraId="645925C9" w14:textId="55F5CCA1" w:rsidR="003B1264" w:rsidRDefault="003B1264" w:rsidP="003B1264">
      <w:pPr>
        <w:pStyle w:val="Akapitzlist"/>
        <w:numPr>
          <w:ilvl w:val="0"/>
          <w:numId w:val="23"/>
        </w:numPr>
      </w:pPr>
      <w:r>
        <w:t>Jeśli są klamry – wymagany jest return i średnik.</w:t>
      </w:r>
    </w:p>
    <w:p w14:paraId="51B81B1F" w14:textId="4180E32F" w:rsidR="00401F6A" w:rsidRDefault="00401F6A" w:rsidP="003B1264">
      <w:pPr>
        <w:pStyle w:val="Akapitzlist"/>
        <w:numPr>
          <w:ilvl w:val="0"/>
          <w:numId w:val="23"/>
        </w:numPr>
      </w:pPr>
      <w:r>
        <w:t xml:space="preserve">Return </w:t>
      </w:r>
      <w:r w:rsidR="00A70163">
        <w:t xml:space="preserve">i średnik </w:t>
      </w:r>
      <w:r>
        <w:t>może być tylko jeśli są klamry</w:t>
      </w:r>
    </w:p>
    <w:p w14:paraId="458600AC" w14:textId="782C2FC6" w:rsidR="00A70163" w:rsidRDefault="00A70163" w:rsidP="001605D4">
      <w:r>
        <w:t xml:space="preserve">Na egzaminie wyrażenia lambda zawsze zwracają typ </w:t>
      </w:r>
      <w:proofErr w:type="spellStart"/>
      <w:r>
        <w:rPr>
          <w:b/>
          <w:bCs/>
        </w:rPr>
        <w:t>boolean</w:t>
      </w:r>
      <w:proofErr w:type="spellEnd"/>
      <w:r>
        <w:t>.</w:t>
      </w:r>
    </w:p>
    <w:p w14:paraId="388D3C86" w14:textId="5231AE46" w:rsidR="00A70163" w:rsidRDefault="00A70163" w:rsidP="001605D4">
      <w:r>
        <w:t>Nie można przeprowadzać ponownej deklaracji zmiennej w ciele wyrażenia lambda</w:t>
      </w:r>
    </w:p>
    <w:p w14:paraId="65F8DD6C" w14:textId="77777777" w:rsidR="00A70163" w:rsidRDefault="00A70163" w:rsidP="00A70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DOES NOT COMPILE</w:t>
      </w:r>
    </w:p>
    <w:p w14:paraId="56F78A45" w14:textId="7446A023" w:rsidR="00A70163" w:rsidRDefault="00A70163" w:rsidP="00A70163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(a, b) -&gt;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0;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5;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COMPILE</w:t>
      </w:r>
    </w:p>
    <w:p w14:paraId="5C87C161" w14:textId="3A0890EB" w:rsidR="00A70163" w:rsidRPr="00A70163" w:rsidRDefault="00A70163" w:rsidP="00A70163">
      <w:pPr>
        <w:pStyle w:val="Nagwek3"/>
      </w:pPr>
    </w:p>
    <w:p w14:paraId="704B2F99" w14:textId="116EDABB" w:rsidR="00A70163" w:rsidRDefault="00A70163" w:rsidP="00A70163">
      <w:pPr>
        <w:pStyle w:val="Nagwek3"/>
      </w:pPr>
      <w:proofErr w:type="spellStart"/>
      <w:r>
        <w:t>Predicate</w:t>
      </w:r>
      <w:proofErr w:type="spellEnd"/>
    </w:p>
    <w:p w14:paraId="64C9F9CB" w14:textId="4B0FA522" w:rsidR="00A70163" w:rsidRDefault="00CF1926" w:rsidP="00A70163">
      <w:pPr>
        <w:rPr>
          <w:b/>
          <w:bCs/>
        </w:rPr>
      </w:pPr>
      <w:r>
        <w:t xml:space="preserve">Lambda działa z interfejsami, które mają tylko jedną metodę abstrakcyjną. Nazywamy je </w:t>
      </w:r>
      <w:r>
        <w:rPr>
          <w:b/>
          <w:bCs/>
        </w:rPr>
        <w:t xml:space="preserve">interfejsami funkcyjnymi.  </w:t>
      </w:r>
      <w:r>
        <w:t xml:space="preserve">Biblioteka </w:t>
      </w:r>
      <w:proofErr w:type="spellStart"/>
      <w:r>
        <w:t>javy</w:t>
      </w:r>
      <w:proofErr w:type="spellEnd"/>
      <w:r>
        <w:t xml:space="preserve"> dostarcza wiele zdefiniowanych interfejsów funkcyjnych. Jednym z nich jest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. </w:t>
      </w:r>
    </w:p>
    <w:p w14:paraId="323EDD6C" w14:textId="6A5A2EDE" w:rsidR="00CF1926" w:rsidRDefault="00CF1926" w:rsidP="00A70163">
      <w:r>
        <w:t xml:space="preserve">W klasie </w:t>
      </w:r>
      <w:proofErr w:type="spellStart"/>
      <w:r>
        <w:t>ArrayList</w:t>
      </w:r>
      <w:proofErr w:type="spellEnd"/>
      <w:r>
        <w:t xml:space="preserve"> znajduję się metoda </w:t>
      </w:r>
      <w:proofErr w:type="spellStart"/>
      <w:r>
        <w:rPr>
          <w:b/>
          <w:bCs/>
          <w:i/>
          <w:iCs/>
        </w:rPr>
        <w:t>removeIf</w:t>
      </w:r>
      <w:proofErr w:type="spellEnd"/>
      <w:r>
        <w:rPr>
          <w:b/>
          <w:bCs/>
          <w:i/>
          <w:iCs/>
        </w:rPr>
        <w:t>()</w:t>
      </w:r>
      <w:r>
        <w:rPr>
          <w:i/>
          <w:iCs/>
        </w:rPr>
        <w:t xml:space="preserve"> , </w:t>
      </w:r>
      <w:r>
        <w:t xml:space="preserve">która przyjmuje </w:t>
      </w:r>
      <w:proofErr w:type="spellStart"/>
      <w:r>
        <w:rPr>
          <w:b/>
          <w:bCs/>
        </w:rPr>
        <w:t>Predicate</w:t>
      </w:r>
      <w:proofErr w:type="spellEnd"/>
      <w:r>
        <w:rPr>
          <w:b/>
          <w:bCs/>
        </w:rPr>
        <w:t xml:space="preserve"> </w:t>
      </w:r>
      <w:r>
        <w:t>jako argument. Dzięki niej możemy usunąć z listy obiekty, które spełniają określony warunek.</w:t>
      </w:r>
    </w:p>
    <w:p w14:paraId="20C4F6A8" w14:textId="4266C47C" w:rsidR="00701C16" w:rsidRDefault="00701C16" w:rsidP="00701C16">
      <w:pPr>
        <w:pStyle w:val="Nagwek1"/>
      </w:pPr>
      <w:r>
        <w:t>Projektowanie klas</w:t>
      </w:r>
    </w:p>
    <w:p w14:paraId="7B8C9180" w14:textId="32BFC39E" w:rsidR="00701C16" w:rsidRDefault="00701C16" w:rsidP="00701C16">
      <w:pPr>
        <w:pStyle w:val="Nagwek2"/>
      </w:pPr>
      <w:r>
        <w:t>Wprowadzenie do dziedziczenia</w:t>
      </w:r>
    </w:p>
    <w:p w14:paraId="01C05DB8" w14:textId="4FC087BE" w:rsidR="00701C16" w:rsidRDefault="00BF6777" w:rsidP="00BF6777">
      <w:pPr>
        <w:pStyle w:val="Nagwek3"/>
      </w:pPr>
      <w:r>
        <w:t>Modyfikatory dostępu</w:t>
      </w:r>
    </w:p>
    <w:p w14:paraId="28245207" w14:textId="039AB4A3" w:rsidR="00BF6777" w:rsidRDefault="004452A3" w:rsidP="00BF6777">
      <w:r>
        <w:t xml:space="preserve">Do egzaminu OCA, powinieneś być zaznajomiony z modyfikatorami </w:t>
      </w:r>
      <w:r>
        <w:rPr>
          <w:b/>
          <w:bCs/>
        </w:rPr>
        <w:t xml:space="preserve">public i </w:t>
      </w:r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</w:t>
      </w:r>
      <w:r>
        <w:t xml:space="preserve">w kontekście klas, ponieważ tylko te dwie mogą być użyte w klasach. </w:t>
      </w:r>
      <w:proofErr w:type="spellStart"/>
      <w:r>
        <w:rPr>
          <w:b/>
          <w:bCs/>
        </w:rPr>
        <w:t>protected</w:t>
      </w:r>
      <w:proofErr w:type="spellEnd"/>
      <w:r>
        <w:rPr>
          <w:b/>
          <w:bCs/>
        </w:rPr>
        <w:t xml:space="preserve"> i </w:t>
      </w:r>
      <w:proofErr w:type="spellStart"/>
      <w:r>
        <w:rPr>
          <w:b/>
          <w:bCs/>
        </w:rPr>
        <w:t>private</w:t>
      </w:r>
      <w:proofErr w:type="spellEnd"/>
      <w:r>
        <w:rPr>
          <w:b/>
          <w:bCs/>
        </w:rPr>
        <w:t xml:space="preserve"> </w:t>
      </w:r>
      <w:r>
        <w:t xml:space="preserve"> można zastosować tylko do klas wewnętrznych, ale ich nie ma na egzaminie.</w:t>
      </w:r>
    </w:p>
    <w:p w14:paraId="611074F4" w14:textId="76FE93C2" w:rsidR="004452A3" w:rsidRDefault="004452A3" w:rsidP="00BF6777">
      <w:r>
        <w:rPr>
          <w:b/>
          <w:bCs/>
        </w:rPr>
        <w:t xml:space="preserve">public – </w:t>
      </w:r>
      <w:r>
        <w:t>oznacza, że klasa może być użyta w dowolnej innej klasie</w:t>
      </w:r>
    </w:p>
    <w:p w14:paraId="1F776AB2" w14:textId="138FB7BA" w:rsidR="004452A3" w:rsidRDefault="004452A3" w:rsidP="00BF6777">
      <w:proofErr w:type="spellStart"/>
      <w:r>
        <w:rPr>
          <w:b/>
          <w:bCs/>
        </w:rPr>
        <w:t>default</w:t>
      </w:r>
      <w:proofErr w:type="spellEnd"/>
      <w:r>
        <w:rPr>
          <w:b/>
          <w:bCs/>
        </w:rPr>
        <w:t xml:space="preserve"> (nie za pisujemy w kodzie) – </w:t>
      </w:r>
      <w:proofErr w:type="spellStart"/>
      <w:r>
        <w:t>Ozanacza</w:t>
      </w:r>
      <w:proofErr w:type="spellEnd"/>
      <w:r>
        <w:t xml:space="preserve"> dostęp do klas z tego samego pakietu lub z podklas.</w:t>
      </w:r>
    </w:p>
    <w:p w14:paraId="0B880582" w14:textId="1C9AD39B" w:rsidR="004452A3" w:rsidRPr="004452A3" w:rsidRDefault="004452A3" w:rsidP="00BF6777">
      <w:pPr>
        <w:rPr>
          <w:b/>
          <w:bCs/>
        </w:rPr>
      </w:pPr>
      <w:r>
        <w:t xml:space="preserve">W pliku może znajdować się co najwyżej jedna klasa lub interfejs z oznaczeniem </w:t>
      </w:r>
      <w:r>
        <w:rPr>
          <w:b/>
          <w:bCs/>
        </w:rPr>
        <w:t>public</w:t>
      </w:r>
    </w:p>
    <w:p w14:paraId="6479D995" w14:textId="597DCCE0" w:rsidR="00CF1926" w:rsidRDefault="003F6B6F" w:rsidP="003F6B6F">
      <w:pPr>
        <w:pStyle w:val="Nagwek3"/>
      </w:pPr>
      <w:r>
        <w:t>Tworzenie obiektów</w:t>
      </w:r>
    </w:p>
    <w:p w14:paraId="4A2985CA" w14:textId="66C8E7CC" w:rsidR="003F6B6F" w:rsidRDefault="003F6B6F" w:rsidP="003F6B6F">
      <w:r>
        <w:t xml:space="preserve">Każda klasa dziedziczy po </w:t>
      </w:r>
      <w:proofErr w:type="spellStart"/>
      <w:r>
        <w:rPr>
          <w:b/>
          <w:bCs/>
        </w:rPr>
        <w:t>java.lang.Object</w:t>
      </w:r>
      <w:proofErr w:type="spellEnd"/>
      <w:r>
        <w:t xml:space="preserve">,  Jeśli klasa nie rozszerza żadnej innej klasy, kompilator automatycznie dodaje </w:t>
      </w:r>
      <w:proofErr w:type="spellStart"/>
      <w:r w:rsidRPr="003F6B6F">
        <w:rPr>
          <w:i/>
          <w:iCs/>
        </w:rPr>
        <w:t>extends</w:t>
      </w:r>
      <w:proofErr w:type="spellEnd"/>
      <w:r w:rsidRPr="003F6B6F">
        <w:rPr>
          <w:i/>
          <w:iCs/>
        </w:rPr>
        <w:t xml:space="preserve"> </w:t>
      </w:r>
      <w:proofErr w:type="spellStart"/>
      <w:r w:rsidRPr="003F6B6F">
        <w:rPr>
          <w:i/>
          <w:iCs/>
        </w:rPr>
        <w:t>java.lang.Object</w:t>
      </w:r>
      <w:proofErr w:type="spellEnd"/>
      <w:r>
        <w:rPr>
          <w:i/>
          <w:iCs/>
        </w:rPr>
        <w:t xml:space="preserve">. </w:t>
      </w:r>
      <w:r>
        <w:t>Można też dodać taki zapis samemu do kodu.</w:t>
      </w:r>
    </w:p>
    <w:p w14:paraId="44717A77" w14:textId="60451238" w:rsidR="003F6B6F" w:rsidRDefault="003F6B6F" w:rsidP="003F6B6F">
      <w:pPr>
        <w:pStyle w:val="Nagwek3"/>
      </w:pPr>
      <w:r>
        <w:t>Definiowanie konstruktorów</w:t>
      </w:r>
    </w:p>
    <w:p w14:paraId="54D8DEBC" w14:textId="1FD03FC8" w:rsidR="003F6B6F" w:rsidRDefault="00446E57" w:rsidP="003F6B6F">
      <w:pPr>
        <w:rPr>
          <w:b/>
          <w:bCs/>
        </w:rPr>
      </w:pPr>
      <w:r>
        <w:rPr>
          <w:b/>
          <w:bCs/>
        </w:rPr>
        <w:t xml:space="preserve">Każdy konstruktor w Javie jako pierwsze wyrażenie posiada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(), albo super().</w:t>
      </w:r>
    </w:p>
    <w:p w14:paraId="6ACD15C9" w14:textId="05EEFCD5" w:rsidR="006A5DA2" w:rsidRPr="006A5DA2" w:rsidRDefault="006A5DA2" w:rsidP="003F6B6F">
      <w:pPr>
        <w:rPr>
          <w:bCs/>
        </w:rPr>
      </w:pPr>
      <w:r>
        <w:rPr>
          <w:bCs/>
        </w:rPr>
        <w:lastRenderedPageBreak/>
        <w:t xml:space="preserve">Zarówno </w:t>
      </w:r>
      <w:r>
        <w:rPr>
          <w:b/>
          <w:bCs/>
        </w:rPr>
        <w:t xml:space="preserve"> super() </w:t>
      </w:r>
      <w:r>
        <w:rPr>
          <w:bCs/>
        </w:rPr>
        <w:t xml:space="preserve">, jak i 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()</w:t>
      </w:r>
      <w:r>
        <w:rPr>
          <w:bCs/>
        </w:rPr>
        <w:t xml:space="preserve"> muszą być pierwszym wyrażeniem w konstruktorze.</w:t>
      </w:r>
    </w:p>
    <w:p w14:paraId="132BAF34" w14:textId="0387E63F" w:rsidR="00446E57" w:rsidRDefault="00A922CD" w:rsidP="003F6B6F">
      <w:r>
        <w:t xml:space="preserve">Jeśli nadklasa posiada </w:t>
      </w:r>
      <w:proofErr w:type="spellStart"/>
      <w:r>
        <w:t>konstruktory</w:t>
      </w:r>
      <w:proofErr w:type="spellEnd"/>
      <w:r>
        <w:t xml:space="preserve">, ale nie ma wśród nich </w:t>
      </w:r>
      <w:r>
        <w:rPr>
          <w:b/>
        </w:rPr>
        <w:t>konstruktora bez parametrowego</w:t>
      </w:r>
      <w:r>
        <w:t xml:space="preserve">, wtedy pod klasa musi </w:t>
      </w:r>
      <w:r w:rsidR="00460619">
        <w:t xml:space="preserve">posiadać co najmniej jeden </w:t>
      </w:r>
      <w:proofErr w:type="spellStart"/>
      <w:r w:rsidR="00460619">
        <w:t>kostruktor</w:t>
      </w:r>
      <w:proofErr w:type="spellEnd"/>
      <w:r w:rsidR="00460619">
        <w:t xml:space="preserve"> i musi on jawnie wywołać </w:t>
      </w:r>
      <w:r w:rsidR="00460619">
        <w:rPr>
          <w:b/>
        </w:rPr>
        <w:t xml:space="preserve">super(). </w:t>
      </w:r>
      <w:r w:rsidR="00460619">
        <w:t>(Dlatego, że konstruktor domyślny wywołuje super() bez parametrów, a takiego konstruktora nie ma w nadklasie).</w:t>
      </w:r>
    </w:p>
    <w:p w14:paraId="0F98A40E" w14:textId="6E413FC6" w:rsidR="00460619" w:rsidRDefault="00460619" w:rsidP="003F6B6F">
      <w:r>
        <w:t>Konstruktor podklasy może wywołać konstruktor nadklasy o innej liczbie parametrów niż on sam.</w:t>
      </w:r>
    </w:p>
    <w:p w14:paraId="6DDA6428" w14:textId="0C5E1FF2" w:rsidR="00460619" w:rsidRDefault="00460619" w:rsidP="003F6B6F">
      <w:r>
        <w:t>Kompilator Javy automatycznie wstawia super() do każdego konstruktora, jeśli jawnie go nie wpiszemy. Poniższe 3 klasy są równorzędne</w:t>
      </w:r>
    </w:p>
    <w:p w14:paraId="4B84EE8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5BFCCE5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243FD6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1DBF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184A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6F5ACB4A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35C0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328077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74912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53B0A7C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Donkey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550E13CF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1AC119" w14:textId="77777777" w:rsidR="00460619" w:rsidRDefault="00460619" w:rsidP="004606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FC3C6A" w14:textId="14A67C83" w:rsidR="00460619" w:rsidRPr="00460619" w:rsidRDefault="00460619" w:rsidP="0046061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036470" w14:textId="6730F507" w:rsidR="00460619" w:rsidRDefault="00460619" w:rsidP="00460619">
      <w:pPr>
        <w:pStyle w:val="Nagwek3"/>
      </w:pPr>
      <w:r>
        <w:t>Wywoływanie konstruktorów</w:t>
      </w:r>
    </w:p>
    <w:p w14:paraId="098019DC" w14:textId="6247E329" w:rsidR="00460619" w:rsidRDefault="00460619" w:rsidP="00460619">
      <w:r>
        <w:t xml:space="preserve">W Javie </w:t>
      </w:r>
      <w:proofErr w:type="spellStart"/>
      <w:r>
        <w:t>konstruktory</w:t>
      </w:r>
      <w:proofErr w:type="spellEnd"/>
      <w:r>
        <w:t xml:space="preserve"> nadklasy są zawsze wykonywane przed konstruktorami podklasy.</w:t>
      </w:r>
    </w:p>
    <w:p w14:paraId="4A84C35F" w14:textId="2DA876D7" w:rsidR="00460619" w:rsidRDefault="00A6105C" w:rsidP="00E00ED8">
      <w:pPr>
        <w:pStyle w:val="Nagwek2"/>
      </w:pPr>
      <w:r>
        <w:t xml:space="preserve">Wywoływanie </w:t>
      </w:r>
      <w:r w:rsidR="00E00ED8">
        <w:t>dziedziczonych elementów klasy</w:t>
      </w:r>
    </w:p>
    <w:p w14:paraId="32E3E202" w14:textId="6B2DF863" w:rsidR="00E00ED8" w:rsidRDefault="00E00ED8" w:rsidP="00E00ED8">
      <w:r>
        <w:t xml:space="preserve">Klasa Java może używać wszystkich elementów klasy nadrzędnej o widoczności </w:t>
      </w:r>
      <w:r>
        <w:rPr>
          <w:b/>
        </w:rPr>
        <w:t>pu</w:t>
      </w:r>
      <w:r w:rsidR="00FB15EB">
        <w:rPr>
          <w:b/>
        </w:rPr>
        <w:t xml:space="preserve">blic i </w:t>
      </w:r>
      <w:proofErr w:type="spellStart"/>
      <w:r w:rsidR="00FB15EB">
        <w:rPr>
          <w:b/>
        </w:rPr>
        <w:t>protected</w:t>
      </w:r>
      <w:proofErr w:type="spellEnd"/>
      <w:r w:rsidR="00FB15EB">
        <w:rPr>
          <w:b/>
        </w:rPr>
        <w:t xml:space="preserve">, i ewentualnie </w:t>
      </w:r>
      <w:proofErr w:type="spellStart"/>
      <w:r w:rsidR="00FB15EB">
        <w:rPr>
          <w:b/>
        </w:rPr>
        <w:t>default</w:t>
      </w:r>
      <w:proofErr w:type="spellEnd"/>
      <w:r w:rsidR="00FB15EB">
        <w:rPr>
          <w:b/>
        </w:rPr>
        <w:t xml:space="preserve">, </w:t>
      </w:r>
      <w:r w:rsidR="00FB15EB">
        <w:t>jeśli znajdują się w tym samym pakiecie.</w:t>
      </w:r>
    </w:p>
    <w:p w14:paraId="4C9AD6C4" w14:textId="495A4C79" w:rsidR="00FB15EB" w:rsidRDefault="00BF2C6B" w:rsidP="00E00ED8">
      <w:r>
        <w:t xml:space="preserve">Za pomocą słówka </w:t>
      </w:r>
      <w:proofErr w:type="spellStart"/>
      <w:r>
        <w:rPr>
          <w:b/>
        </w:rPr>
        <w:t>this</w:t>
      </w:r>
      <w:proofErr w:type="spellEnd"/>
      <w:r>
        <w:t xml:space="preserve"> można uzyskać dostęp elementów nadklasy o ile widoczność pozwala.</w:t>
      </w:r>
    </w:p>
    <w:p w14:paraId="4C3932AF" w14:textId="5FEB8857" w:rsidR="00BF2C6B" w:rsidRDefault="00BF2C6B" w:rsidP="00E00ED8">
      <w:r>
        <w:t xml:space="preserve">Zarówno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 xml:space="preserve"> i </w:t>
      </w:r>
      <w:r>
        <w:rPr>
          <w:b/>
        </w:rPr>
        <w:t xml:space="preserve">super </w:t>
      </w:r>
      <w:r>
        <w:t xml:space="preserve"> mogą być używana do wywoływania metod i zmiennych zdefiniowanych w nadklasie, ale tylko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</w:t>
      </w:r>
      <w:r>
        <w:t>może być użyte do elementów zdefiniowanych w obecnej klasie.</w:t>
      </w:r>
    </w:p>
    <w:p w14:paraId="03FB6F5A" w14:textId="69DA57BB" w:rsidR="00BF2C6B" w:rsidRDefault="00BF2C6B" w:rsidP="00BF2C6B">
      <w:pPr>
        <w:pStyle w:val="Nagwek2"/>
      </w:pPr>
      <w:r>
        <w:t>Dziedziczone metody</w:t>
      </w:r>
    </w:p>
    <w:p w14:paraId="163B2628" w14:textId="0ACE4AC4" w:rsidR="00BF2C6B" w:rsidRDefault="00417DCE" w:rsidP="00417DCE">
      <w:pPr>
        <w:pStyle w:val="Nagwek3"/>
      </w:pPr>
      <w:r>
        <w:t>Nadpisywanie metod</w:t>
      </w:r>
    </w:p>
    <w:p w14:paraId="14350B63" w14:textId="5202848B" w:rsidR="00BE0429" w:rsidRPr="00BE0429" w:rsidRDefault="00BE0429" w:rsidP="00BE0429">
      <w:r>
        <w:t>Zasady:</w:t>
      </w:r>
    </w:p>
    <w:p w14:paraId="0928BB75" w14:textId="3871968F" w:rsidR="00417DCE" w:rsidRDefault="00417DCE" w:rsidP="00BE0429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78A9BCCB" w14:textId="45C20FF4" w:rsidR="00417DCE" w:rsidRDefault="00417DCE" w:rsidP="00BE0429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3CDB57BF" w14:textId="5338E33C" w:rsidR="00417DCE" w:rsidRDefault="00417DCE" w:rsidP="00BE0429">
      <w:pPr>
        <w:pStyle w:val="Akapitzlist"/>
        <w:numPr>
          <w:ilvl w:val="0"/>
          <w:numId w:val="25"/>
        </w:numPr>
      </w:pPr>
      <w:r>
        <w:t>Metoda w p</w:t>
      </w:r>
      <w:r w:rsidR="00BE0429">
        <w:t xml:space="preserve">odklasie nie może rzucać </w:t>
      </w:r>
      <w:proofErr w:type="spellStart"/>
      <w:r w:rsidR="00BE0429"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 w:rsidR="00BE0429">
        <w:t xml:space="preserve"> (te która trzeba </w:t>
      </w:r>
      <w:proofErr w:type="spellStart"/>
      <w:r w:rsidR="00BE0429">
        <w:t>osbłużyć</w:t>
      </w:r>
      <w:proofErr w:type="spellEnd"/>
      <w:r w:rsidR="00BE0429">
        <w:t>), które są nowe lub szersze niż wyjątki rzucane w nadklasie.</w:t>
      </w:r>
    </w:p>
    <w:p w14:paraId="6F84C2FA" w14:textId="665BFC92" w:rsidR="00BE0429" w:rsidRDefault="00BE0429" w:rsidP="00BE0429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45A3AF73" w14:textId="3DB8CF47" w:rsidR="00BE0429" w:rsidRDefault="00BE0429" w:rsidP="00BE0429">
      <w:r>
        <w:t xml:space="preserve">Jeśli metoda w podklasie ma taką samą </w:t>
      </w:r>
      <w:proofErr w:type="spellStart"/>
      <w:r>
        <w:t>nazwe</w:t>
      </w:r>
      <w:proofErr w:type="spellEnd"/>
      <w:r>
        <w:t>, ale inne parametry niż metoda z nadklasy, to nie jest nadpisywanie tylko przeciążanie metody.</w:t>
      </w:r>
    </w:p>
    <w:p w14:paraId="6F662C27" w14:textId="0A5D73CE" w:rsidR="00BE0429" w:rsidRDefault="00060123" w:rsidP="00060123">
      <w:pPr>
        <w:pStyle w:val="Nagwek3"/>
      </w:pPr>
      <w:proofErr w:type="spellStart"/>
      <w:r>
        <w:lastRenderedPageBreak/>
        <w:t>Redeklaracja</w:t>
      </w:r>
      <w:proofErr w:type="spellEnd"/>
      <w:r>
        <w:t xml:space="preserve"> metod prywatnych</w:t>
      </w:r>
    </w:p>
    <w:p w14:paraId="0735CDFA" w14:textId="40B4A858" w:rsidR="00060123" w:rsidRDefault="00060123" w:rsidP="00060123">
      <w:r>
        <w:t>Nie można w Javie nadpisywać metod prywatnych. Nie oznacza to jednak, że podklasa nie może zdefiniować własnej wersji metody.</w:t>
      </w:r>
    </w:p>
    <w:p w14:paraId="6DAB1D45" w14:textId="588ED015" w:rsidR="00060123" w:rsidRDefault="00060123" w:rsidP="00060123">
      <w:pPr>
        <w:pStyle w:val="Nagwek3"/>
      </w:pPr>
      <w:r>
        <w:t>Ukrywanie metod statycznych</w:t>
      </w:r>
    </w:p>
    <w:p w14:paraId="79D1A4BF" w14:textId="44A75FC7" w:rsidR="00060123" w:rsidRDefault="00060123" w:rsidP="00060123">
      <w:r>
        <w:t xml:space="preserve">Ukryte metody pojawiają się gdy podklasa </w:t>
      </w:r>
      <w:r w:rsidR="000F45CA">
        <w:t>definiuje statyczną</w:t>
      </w:r>
      <w:r>
        <w:t xml:space="preserve"> metodę o takiej samej nazwie i sygnaturze jak</w:t>
      </w:r>
      <w:r w:rsidR="000F45CA">
        <w:t xml:space="preserve"> statyczna</w:t>
      </w:r>
      <w:r>
        <w:t xml:space="preserve"> metoda nadklasy</w:t>
      </w:r>
      <w:r w:rsidR="000F45CA">
        <w:t>. Zakrywanie metody jest podobne, ale nie tym samym co nadpisywanie metody. 4 zasady dotyczące nadpisywania metod mają zastosowanie również tutaj, dodatkowo dochodzi piąta zasada.:</w:t>
      </w:r>
    </w:p>
    <w:p w14:paraId="01B35CCE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Aby nadpisać metodę w podklasie musi mieć taką samą sygnaturę(nazwa i lista parametrów) jak metoda w podklasie</w:t>
      </w:r>
    </w:p>
    <w:p w14:paraId="58FBEAE7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>Metoda w podklasie musi mieć taki sam lub większy poziom widoczności co metoda w nadklasie.</w:t>
      </w:r>
    </w:p>
    <w:p w14:paraId="536F963B" w14:textId="77777777" w:rsidR="000F45CA" w:rsidRDefault="000F45CA" w:rsidP="000F45CA">
      <w:pPr>
        <w:pStyle w:val="Akapitzlist"/>
        <w:numPr>
          <w:ilvl w:val="0"/>
          <w:numId w:val="25"/>
        </w:numPr>
      </w:pPr>
      <w:r>
        <w:t xml:space="preserve">Metoda w podklasie nie może rzucać </w:t>
      </w:r>
      <w:proofErr w:type="spellStart"/>
      <w:r>
        <w:t>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(te która trzeba </w:t>
      </w:r>
      <w:proofErr w:type="spellStart"/>
      <w:r>
        <w:t>osbłużyć</w:t>
      </w:r>
      <w:proofErr w:type="spellEnd"/>
      <w:r>
        <w:t>), które są nowe lub szersze niż wyjątki rzucane w nadklasie.</w:t>
      </w:r>
    </w:p>
    <w:p w14:paraId="102A5FBC" w14:textId="141B76B9" w:rsidR="000F45CA" w:rsidRDefault="000F45CA" w:rsidP="00060123">
      <w:pPr>
        <w:pStyle w:val="Akapitzlist"/>
        <w:numPr>
          <w:ilvl w:val="0"/>
          <w:numId w:val="25"/>
        </w:numPr>
      </w:pPr>
      <w:r>
        <w:t>Jeśli metoda zwraca wartość musi być tego samego typu, lub podklasą wartości  z nadklasy.</w:t>
      </w:r>
    </w:p>
    <w:p w14:paraId="7CA6595E" w14:textId="08795265" w:rsidR="000F45CA" w:rsidRDefault="000F45CA" w:rsidP="00060123">
      <w:pPr>
        <w:pStyle w:val="Akapitzlist"/>
        <w:numPr>
          <w:ilvl w:val="0"/>
          <w:numId w:val="25"/>
        </w:numPr>
      </w:pPr>
      <w:r>
        <w:t xml:space="preserve">Metoda zdefiniowana w podklasie musi być oznaczona jako </w:t>
      </w:r>
      <w:proofErr w:type="spellStart"/>
      <w:r>
        <w:rPr>
          <w:b/>
        </w:rPr>
        <w:t>static</w:t>
      </w:r>
      <w:proofErr w:type="spellEnd"/>
      <w:r>
        <w:rPr>
          <w:b/>
        </w:rPr>
        <w:t xml:space="preserve"> </w:t>
      </w:r>
      <w:r>
        <w:t xml:space="preserve"> jeśli jest oznaczona jako </w:t>
      </w:r>
      <w:proofErr w:type="spellStart"/>
      <w:r>
        <w:rPr>
          <w:b/>
        </w:rPr>
        <w:t>static</w:t>
      </w:r>
      <w:proofErr w:type="spellEnd"/>
      <w:r>
        <w:t xml:space="preserve"> w nadklasie. </w:t>
      </w:r>
    </w:p>
    <w:p w14:paraId="315AA736" w14:textId="2DEDE04A" w:rsidR="000F45CA" w:rsidRDefault="00E854A6" w:rsidP="00E854A6">
      <w:pPr>
        <w:pStyle w:val="Nagwek3"/>
      </w:pPr>
      <w:r>
        <w:t>Nadpisywanie vs Zakrywanie</w:t>
      </w:r>
    </w:p>
    <w:p w14:paraId="71FD787A" w14:textId="5FA670CF" w:rsidR="00190E54" w:rsidRDefault="00190E54" w:rsidP="00190E54">
      <w:r>
        <w:t xml:space="preserve">W czasie wykonania programu, zostanie wykonana wersja nadpisywanej metody z podklasy w przypadku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, nie zależnie czy metoda jest wywoływana wewnątrz klasy </w:t>
      </w:r>
      <w:proofErr w:type="spellStart"/>
      <w:r>
        <w:t>parenta</w:t>
      </w:r>
      <w:proofErr w:type="spellEnd"/>
      <w:r>
        <w:t xml:space="preserve"> czy </w:t>
      </w:r>
      <w:proofErr w:type="spellStart"/>
      <w:r>
        <w:t>childa</w:t>
      </w:r>
      <w:proofErr w:type="spellEnd"/>
      <w:r>
        <w:t xml:space="preserve">. W związku z tym, wersja z nadklasy, nie jest nigdy wywoływana. </w:t>
      </w:r>
    </w:p>
    <w:p w14:paraId="19B8BFE5" w14:textId="417C2571" w:rsidR="00190E54" w:rsidRDefault="00C038E1" w:rsidP="00190E54">
      <w:r>
        <w:t xml:space="preserve">W przypadku zakrytych metod: </w:t>
      </w:r>
      <w:r w:rsidR="00190E54">
        <w:t xml:space="preserve">Zostanie wykonana wersja zakrytej metody z nadklasy, jeśli wywołanie tej metody odbędzie się w nadklasie. </w:t>
      </w:r>
    </w:p>
    <w:p w14:paraId="52B533E5" w14:textId="0C94BBD9" w:rsidR="00C038E1" w:rsidRDefault="00C038E1" w:rsidP="00C038E1">
      <w:pPr>
        <w:pStyle w:val="Nagwek3"/>
      </w:pPr>
      <w:r>
        <w:t>Metody finalne</w:t>
      </w:r>
    </w:p>
    <w:p w14:paraId="4B86E327" w14:textId="221712F9" w:rsidR="00C038E1" w:rsidRDefault="00C038E1" w:rsidP="00C038E1">
      <w:r>
        <w:t>Metody finalne nie mogą być nadpisywane.</w:t>
      </w:r>
    </w:p>
    <w:p w14:paraId="07357579" w14:textId="28E85E74" w:rsidR="008C381A" w:rsidRDefault="008C381A" w:rsidP="00C038E1">
      <w:r>
        <w:t>Nie można zakrywać statycznych metod finalnych</w:t>
      </w:r>
    </w:p>
    <w:p w14:paraId="0D1D74E9" w14:textId="2245A011" w:rsidR="009F3363" w:rsidRDefault="009F3363" w:rsidP="009F3363">
      <w:pPr>
        <w:pStyle w:val="Nagwek2"/>
      </w:pPr>
      <w:r>
        <w:t>Dziedziczenie zmiennych</w:t>
      </w:r>
    </w:p>
    <w:p w14:paraId="2BFAFB93" w14:textId="79D5D7C8" w:rsidR="00C76C5E" w:rsidRDefault="00C76C5E" w:rsidP="00C76C5E">
      <w:r>
        <w:t>W Javie nie można dziedziczyć zmiennych, ale można je zakrywać.</w:t>
      </w:r>
    </w:p>
    <w:p w14:paraId="427411A6" w14:textId="7A5E8AC0" w:rsidR="00C76C5E" w:rsidRDefault="006E5B71" w:rsidP="00C76C5E">
      <w:pPr>
        <w:pStyle w:val="Nagwek3"/>
      </w:pPr>
      <w:r>
        <w:t>Zakrywanie zmiennych</w:t>
      </w:r>
    </w:p>
    <w:p w14:paraId="4937BD1B" w14:textId="04E4E2AC" w:rsidR="006E5B71" w:rsidRDefault="006E5B71" w:rsidP="006E5B71">
      <w:r>
        <w:t>Zakrywanie zmiennych – definiowanie zmiennej o takiej samej nazwie jak zmienna w nadklasie. Powoduje to, że podklasa posiada dwie zmienne o tej samej nazwie.</w:t>
      </w:r>
    </w:p>
    <w:p w14:paraId="380B5DD2" w14:textId="58E7365A" w:rsidR="008E477D" w:rsidRPr="006E5B71" w:rsidRDefault="008E477D" w:rsidP="006E5B71">
      <w:r>
        <w:t>Jest to podobny mechanizm do zakrywania metod statycznych. Jeśli odnosisz się do zmiennej z wnętrza nadklasy, zmienna zdefiniowana w nadklasie będzie użyta, natomiast jeśli odnosisz się do zmiennej z wnętrza podklasy – zmienna z podklasy będzie użyta.</w:t>
      </w:r>
    </w:p>
    <w:p w14:paraId="6F554DA0" w14:textId="53DF7D65" w:rsidR="00C76C5E" w:rsidRDefault="006373D9" w:rsidP="006373D9">
      <w:pPr>
        <w:pStyle w:val="Nagwek2"/>
      </w:pPr>
      <w:r>
        <w:t>Tworzenie klas abstrakcyjnych</w:t>
      </w:r>
    </w:p>
    <w:p w14:paraId="3829E77B" w14:textId="70848E7B" w:rsidR="006373D9" w:rsidRDefault="006373D9" w:rsidP="006373D9">
      <w:r>
        <w:t xml:space="preserve">Klasa abstrakcyjna to klasa oznaczona słowem </w:t>
      </w:r>
      <w:proofErr w:type="spellStart"/>
      <w:r w:rsidR="001B6CBE">
        <w:rPr>
          <w:b/>
        </w:rPr>
        <w:t>abstract</w:t>
      </w:r>
      <w:proofErr w:type="spellEnd"/>
      <w:r w:rsidR="001B6CBE">
        <w:rPr>
          <w:b/>
        </w:rPr>
        <w:t xml:space="preserve">. </w:t>
      </w:r>
      <w:r w:rsidR="001B6CBE">
        <w:t>Nie można tworzyć obiektów takiej klasy.</w:t>
      </w:r>
    </w:p>
    <w:p w14:paraId="3F350819" w14:textId="1DDF330D" w:rsidR="001B6CBE" w:rsidRDefault="001B6CBE" w:rsidP="006373D9">
      <w:r>
        <w:t xml:space="preserve">Metody abstrakcyjne również oznaczane są słowem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. </w:t>
      </w:r>
      <w:r>
        <w:t>Mogą znajdować się tylko w klasach abstrakcyjnych</w:t>
      </w:r>
    </w:p>
    <w:p w14:paraId="34F7B4C8" w14:textId="18F63269" w:rsidR="001B6CBE" w:rsidRDefault="001B6CBE" w:rsidP="001B6CBE">
      <w:pPr>
        <w:pStyle w:val="Nagwek3"/>
      </w:pPr>
      <w:r>
        <w:lastRenderedPageBreak/>
        <w:t>Definiowanie klas abstrakcyjnych.</w:t>
      </w:r>
    </w:p>
    <w:p w14:paraId="3CDF141D" w14:textId="58772D52" w:rsidR="001B6CBE" w:rsidRDefault="001B6CBE" w:rsidP="001B6CBE">
      <w:r>
        <w:t xml:space="preserve">Klasa abstrakcyjna może posiadać metody i zmienne konkretne. Klasa abstrakcyjna może nie mieć ani jednej abstrakcyjnej metody. W klasie abstrakcyjnej mogą istnieć metody konkretne. Metody abstrakcyjne nie mogą być </w:t>
      </w:r>
      <w:proofErr w:type="spellStart"/>
      <w:r>
        <w:t>pr</w:t>
      </w:r>
      <w:r w:rsidR="000F050D">
        <w:t>ivate</w:t>
      </w:r>
      <w:proofErr w:type="spellEnd"/>
      <w:r w:rsidR="000F050D">
        <w:t>. Zmienne mogą być prywatne, statyczne i finalne.</w:t>
      </w:r>
    </w:p>
    <w:p w14:paraId="2C231206" w14:textId="2C1242D1" w:rsidR="000F050D" w:rsidRDefault="000F050D" w:rsidP="001B6CBE">
      <w:r>
        <w:t xml:space="preserve">Metody abstrakcyjne nie mogą być </w:t>
      </w:r>
      <w:proofErr w:type="spellStart"/>
      <w:r>
        <w:t>static</w:t>
      </w:r>
      <w:proofErr w:type="spellEnd"/>
      <w:r>
        <w:t xml:space="preserve"> i </w:t>
      </w:r>
      <w:proofErr w:type="spellStart"/>
      <w:r>
        <w:t>final</w:t>
      </w:r>
      <w:proofErr w:type="spellEnd"/>
      <w:r>
        <w:t>.</w:t>
      </w:r>
      <w:r w:rsidR="00027E1A">
        <w:t xml:space="preserve"> Klasa abstrakcyjna nie może być oznaczona jako </w:t>
      </w:r>
      <w:proofErr w:type="spellStart"/>
      <w:r w:rsidR="00027E1A">
        <w:t>final</w:t>
      </w:r>
      <w:proofErr w:type="spellEnd"/>
      <w:r w:rsidR="00027E1A">
        <w:t>.</w:t>
      </w:r>
    </w:p>
    <w:p w14:paraId="7BDEC401" w14:textId="1BF535B8" w:rsidR="00027E1A" w:rsidRDefault="00027E1A" w:rsidP="001B6CBE">
      <w:r>
        <w:t>Nadpisywanie metod abstrakcyjnych obowiązuje te same zasady co przy nadpisywaniu zwykłych metod. Np. nadpisując metodę abstrakcyjną, metoda w nadklasie musi ten sam lub mniejszy poziom widoczności.</w:t>
      </w:r>
    </w:p>
    <w:p w14:paraId="44FB6F29" w14:textId="35F03935" w:rsidR="00904ADA" w:rsidRDefault="00904ADA" w:rsidP="00904ADA">
      <w:pPr>
        <w:pStyle w:val="Nagwek3"/>
      </w:pPr>
      <w:r>
        <w:t>Tworzenie klas konkretnych</w:t>
      </w:r>
    </w:p>
    <w:p w14:paraId="00371D97" w14:textId="5F0D69C2" w:rsidR="00904ADA" w:rsidRDefault="00904ADA" w:rsidP="00904ADA">
      <w:r>
        <w:t>Podklasa musi implementować wszystkie metody abstrakcyjne nadklasy. (chyba, że sama też jest abstrakcyjna).</w:t>
      </w:r>
    </w:p>
    <w:p w14:paraId="4641EE23" w14:textId="08D2CE5B" w:rsidR="0029161F" w:rsidRDefault="0029161F" w:rsidP="00904ADA">
      <w:r>
        <w:t>Klasa abstrakcyjna może rozszerzać inną klasę abstrakcyjną i nie musi implementować jej metod abstrakcyjnych. Musi to zrobić (najpóźniej) pierwsza klasa konkretna.</w:t>
      </w:r>
    </w:p>
    <w:p w14:paraId="27E31119" w14:textId="4D13ABC5" w:rsidR="00F20445" w:rsidRDefault="00F20445" w:rsidP="00904ADA">
      <w:r>
        <w:t>Klasa abstrakcyjna może posiadać konstruktor.</w:t>
      </w:r>
    </w:p>
    <w:p w14:paraId="5BCF711B" w14:textId="67BC9531" w:rsidR="00904ADA" w:rsidRDefault="00F20445" w:rsidP="00F20445">
      <w:pPr>
        <w:pStyle w:val="Nagwek2"/>
      </w:pPr>
      <w:r>
        <w:t>Interfejsy</w:t>
      </w:r>
    </w:p>
    <w:p w14:paraId="6C19D756" w14:textId="3666FC1F" w:rsidR="00F20445" w:rsidRDefault="00F20445" w:rsidP="00F20445">
      <w:r>
        <w:t xml:space="preserve">Klasa i interfejs mogą implementować dowolną </w:t>
      </w:r>
      <w:proofErr w:type="spellStart"/>
      <w:r>
        <w:t>liczbe</w:t>
      </w:r>
      <w:proofErr w:type="spellEnd"/>
      <w:r>
        <w:t xml:space="preserve"> interfejsów.</w:t>
      </w:r>
    </w:p>
    <w:p w14:paraId="7D024A4A" w14:textId="6E1C45C7" w:rsidR="00AA4C54" w:rsidRDefault="00AA4C54" w:rsidP="00F20445">
      <w:r>
        <w:t xml:space="preserve">Interfejs domyślnie jest </w:t>
      </w:r>
      <w:proofErr w:type="spellStart"/>
      <w:r>
        <w:rPr>
          <w:b/>
        </w:rPr>
        <w:t>abstract</w:t>
      </w:r>
      <w:proofErr w:type="spellEnd"/>
      <w:r>
        <w:rPr>
          <w:b/>
        </w:rPr>
        <w:t xml:space="preserve"> i public</w:t>
      </w:r>
      <w:r>
        <w:t>. Nie trzeba tego pisać (nic to nie zmienia jeśli się napiszę).</w:t>
      </w:r>
    </w:p>
    <w:p w14:paraId="1D234BB6" w14:textId="634299A9" w:rsidR="00AA4C54" w:rsidRDefault="00AA4C54" w:rsidP="00F20445">
      <w:r>
        <w:t xml:space="preserve">Interfejs może nie posiadać żadnej metody. Interfejs nie może być oznaczony jako </w:t>
      </w:r>
      <w:proofErr w:type="spellStart"/>
      <w:r>
        <w:t>final</w:t>
      </w:r>
      <w:proofErr w:type="spellEnd"/>
      <w:r>
        <w:t xml:space="preserve"> i </w:t>
      </w:r>
      <w:proofErr w:type="spellStart"/>
      <w:r>
        <w:t>static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protected</w:t>
      </w:r>
      <w:proofErr w:type="spellEnd"/>
      <w:r>
        <w:t>.</w:t>
      </w:r>
    </w:p>
    <w:p w14:paraId="2996F324" w14:textId="626F533A" w:rsidR="003C39D7" w:rsidRDefault="00692943" w:rsidP="00F20445">
      <w:r>
        <w:t xml:space="preserve">Metody bez słowa </w:t>
      </w:r>
      <w:proofErr w:type="spellStart"/>
      <w:r>
        <w:t>default</w:t>
      </w:r>
      <w:proofErr w:type="spellEnd"/>
      <w:r>
        <w:t xml:space="preserve">, są traktowane jako public i </w:t>
      </w:r>
      <w:proofErr w:type="spellStart"/>
      <w:r>
        <w:t>abstract</w:t>
      </w:r>
      <w:proofErr w:type="spellEnd"/>
      <w:r>
        <w:t xml:space="preserve"> (ni</w:t>
      </w:r>
      <w:r w:rsidR="003C39D7">
        <w:t xml:space="preserve">e trzeba tego pisać, ale można), a skoro tak to nie mogą być jednocześnie </w:t>
      </w:r>
      <w:proofErr w:type="spellStart"/>
      <w:r w:rsidR="003C39D7">
        <w:t>private</w:t>
      </w:r>
      <w:proofErr w:type="spellEnd"/>
      <w:r w:rsidR="003C39D7">
        <w:t xml:space="preserve">, </w:t>
      </w:r>
      <w:proofErr w:type="spellStart"/>
      <w:r w:rsidR="003C39D7">
        <w:t>protected</w:t>
      </w:r>
      <w:proofErr w:type="spellEnd"/>
      <w:r w:rsidR="003C39D7">
        <w:t xml:space="preserve"> i </w:t>
      </w:r>
      <w:proofErr w:type="spellStart"/>
      <w:r w:rsidR="003C39D7">
        <w:t>final</w:t>
      </w:r>
      <w:proofErr w:type="spellEnd"/>
      <w:r w:rsidR="003C39D7">
        <w:t>.</w:t>
      </w:r>
    </w:p>
    <w:p w14:paraId="38C2D085" w14:textId="603882FB" w:rsidR="002D4AAE" w:rsidRDefault="005D6854" w:rsidP="005D6854">
      <w:pPr>
        <w:pStyle w:val="Nagwek3"/>
      </w:pPr>
      <w:r>
        <w:t>Dziedziczenie interfejsów</w:t>
      </w:r>
    </w:p>
    <w:p w14:paraId="3F1A0187" w14:textId="489573B3" w:rsidR="005D6854" w:rsidRDefault="005D6854" w:rsidP="005D6854">
      <w:r>
        <w:t xml:space="preserve">Jeśli interfejs rozszerza inny interfejs używamy słowa </w:t>
      </w:r>
      <w:proofErr w:type="spellStart"/>
      <w:r>
        <w:rPr>
          <w:b/>
        </w:rPr>
        <w:t>extends</w:t>
      </w:r>
      <w:proofErr w:type="spellEnd"/>
      <w:r>
        <w:t xml:space="preserve"> (nie </w:t>
      </w:r>
      <w:proofErr w:type="spellStart"/>
      <w:r>
        <w:t>implements</w:t>
      </w:r>
      <w:proofErr w:type="spellEnd"/>
      <w:r>
        <w:t xml:space="preserve">). Interfejs dziedziczy wszystkie metody abstrakcyjne po interfejsie, który rozszerza. Podobnie klasa abstrakcyjna dziedziczy wszystkie metody abstrakcyjne z interfejsu, który </w:t>
      </w:r>
      <w:proofErr w:type="spellStart"/>
      <w:r>
        <w:t>imlementuje</w:t>
      </w:r>
      <w:proofErr w:type="spellEnd"/>
      <w:r>
        <w:t xml:space="preserve"> i nie musi tych metod implementować. </w:t>
      </w:r>
    </w:p>
    <w:p w14:paraId="3E8D2A1D" w14:textId="6EF6B7FC" w:rsidR="005D6854" w:rsidRDefault="005D6854" w:rsidP="005D6854">
      <w:r>
        <w:t>Klasa może implementować dwa interfejsy mające metodę o tej samej nazwie (i parametrach), pod warunkiem, że tym zwracany obu metod jest ten sam</w:t>
      </w:r>
      <w:r w:rsidR="00645CDA">
        <w:t>.</w:t>
      </w:r>
    </w:p>
    <w:p w14:paraId="5699186B" w14:textId="2D6B4F47" w:rsidR="007C2CC2" w:rsidRDefault="007C2CC2" w:rsidP="005D6854">
      <w:r>
        <w:t xml:space="preserve">Klasa może zarówno rozszerzać inną klasę i implementować interfejsy. Najpierw należy podać </w:t>
      </w:r>
      <w:proofErr w:type="spellStart"/>
      <w:r>
        <w:t>klase</w:t>
      </w:r>
      <w:proofErr w:type="spellEnd"/>
      <w:r>
        <w:t>.</w:t>
      </w:r>
    </w:p>
    <w:p w14:paraId="4A4AAA12" w14:textId="5C084DED" w:rsidR="007C2CC2" w:rsidRPr="005D6854" w:rsidRDefault="007C2CC2" w:rsidP="005D6854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classD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extends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Object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implements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InterfaceB</w:t>
      </w:r>
      <w:proofErr w:type="spellEnd"/>
    </w:p>
    <w:p w14:paraId="21960120" w14:textId="45A26B51" w:rsidR="00AA4C54" w:rsidRDefault="007C2CC2" w:rsidP="007C2CC2">
      <w:pPr>
        <w:pStyle w:val="Nagwek3"/>
      </w:pPr>
      <w:r>
        <w:t>Zmienne interfejsu</w:t>
      </w:r>
    </w:p>
    <w:p w14:paraId="465BF715" w14:textId="0FAA84A6" w:rsidR="007C2CC2" w:rsidRDefault="007C2CC2" w:rsidP="007C2CC2">
      <w:pPr>
        <w:rPr>
          <w:b/>
        </w:rPr>
      </w:pPr>
      <w:r>
        <w:t xml:space="preserve">Zmienne w interfejsach zawsze są </w:t>
      </w:r>
      <w:r>
        <w:rPr>
          <w:b/>
        </w:rPr>
        <w:t xml:space="preserve">public,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static</w:t>
      </w:r>
      <w:proofErr w:type="spellEnd"/>
      <w:r>
        <w:rPr>
          <w:b/>
        </w:rPr>
        <w:t>!!!</w:t>
      </w:r>
    </w:p>
    <w:p w14:paraId="1BAF7BF2" w14:textId="7263325F" w:rsidR="007C2CC2" w:rsidRDefault="007C2CC2" w:rsidP="007C2CC2">
      <w:r>
        <w:rPr>
          <w:b/>
        </w:rPr>
        <w:t>Ponieważ</w:t>
      </w:r>
      <w:r>
        <w:t xml:space="preserve"> są </w:t>
      </w:r>
      <w:proofErr w:type="spellStart"/>
      <w:r>
        <w:rPr>
          <w:b/>
        </w:rPr>
        <w:t>final</w:t>
      </w:r>
      <w:proofErr w:type="spellEnd"/>
      <w:r>
        <w:rPr>
          <w:b/>
        </w:rPr>
        <w:t xml:space="preserve"> </w:t>
      </w:r>
      <w:r>
        <w:t xml:space="preserve"> muszą być zawsze </w:t>
      </w:r>
      <w:r>
        <w:rPr>
          <w:b/>
        </w:rPr>
        <w:t xml:space="preserve">zainicjowane </w:t>
      </w:r>
      <w:r>
        <w:t xml:space="preserve"> podczas deklaracji.</w:t>
      </w:r>
    </w:p>
    <w:p w14:paraId="5D59BB9C" w14:textId="567F25B0" w:rsidR="00661720" w:rsidRDefault="00661720" w:rsidP="00661720">
      <w:pPr>
        <w:pStyle w:val="Nagwek3"/>
      </w:pPr>
      <w:r>
        <w:t>Metody domyślne</w:t>
      </w:r>
    </w:p>
    <w:p w14:paraId="59CA8C4E" w14:textId="4A756F2B" w:rsidR="00146C63" w:rsidRDefault="00661720" w:rsidP="00661720">
      <w:r>
        <w:t xml:space="preserve">Metody domyślne posiadają zaimplementowane ciało. Aby je zdefiniować należy użyć słówka </w:t>
      </w:r>
      <w:proofErr w:type="spellStart"/>
      <w:r>
        <w:rPr>
          <w:b/>
        </w:rPr>
        <w:t>default</w:t>
      </w:r>
      <w:proofErr w:type="spellEnd"/>
      <w:r w:rsidR="00135BF1">
        <w:rPr>
          <w:b/>
        </w:rPr>
        <w:t xml:space="preserve">. Domyślnie (bez podania specyfikatora) metody są </w:t>
      </w:r>
      <w:proofErr w:type="spellStart"/>
      <w:r w:rsidR="00135BF1">
        <w:rPr>
          <w:b/>
        </w:rPr>
        <w:t>abstract</w:t>
      </w:r>
      <w:proofErr w:type="spellEnd"/>
      <w:r w:rsidR="00135BF1">
        <w:rPr>
          <w:b/>
        </w:rPr>
        <w:t>.</w:t>
      </w:r>
      <w:r w:rsidR="00135BF1">
        <w:t xml:space="preserve"> </w:t>
      </w:r>
    </w:p>
    <w:p w14:paraId="42FE834A" w14:textId="38FF784A" w:rsidR="00ED3DBD" w:rsidRDefault="00146C63" w:rsidP="00661720">
      <w:r>
        <w:t>Klasa implementująca może, ale nie musi nadpisywać metodę domyślną.</w:t>
      </w:r>
    </w:p>
    <w:p w14:paraId="2AF280DF" w14:textId="17D2C9B3" w:rsidR="00997768" w:rsidRDefault="00997768" w:rsidP="00661720">
      <w:r>
        <w:lastRenderedPageBreak/>
        <w:t>Metody domyślne zostały dodane w Java 8 z dwóch powodów: dają nowe możliwości (lambda, interfejsy funkcyjne) oraz zapewniają wsteczną kompatybilność.</w:t>
      </w:r>
    </w:p>
    <w:p w14:paraId="05BBE80F" w14:textId="779287D7" w:rsidR="00E9745E" w:rsidRPr="00E9745E" w:rsidRDefault="00997768" w:rsidP="00661720">
      <w:r w:rsidRPr="00997768">
        <w:rPr>
          <w:b/>
        </w:rPr>
        <w:t>Metody domyślne tak jak każde w interfejsie, muszą być publiczne!!</w:t>
      </w:r>
      <w:r w:rsidR="00E9745E">
        <w:rPr>
          <w:b/>
        </w:rPr>
        <w:t xml:space="preserve"> Nie mogą być statyczne i finalne. </w:t>
      </w:r>
    </w:p>
    <w:p w14:paraId="36F2C457" w14:textId="7745E071" w:rsidR="007C2CC2" w:rsidRDefault="00ED3DBD" w:rsidP="007C2CC2">
      <w:r>
        <w:t xml:space="preserve">Interfejs implementujący inny interfejs, może sprowadzić metody domyślne nad-interfejsu, z powrotem do </w:t>
      </w:r>
      <w:proofErr w:type="spellStart"/>
      <w:r>
        <w:t>abstract</w:t>
      </w:r>
      <w:proofErr w:type="spellEnd"/>
      <w:r>
        <w:t>.</w:t>
      </w:r>
    </w:p>
    <w:p w14:paraId="601F9D9F" w14:textId="37EEBF71" w:rsidR="007A66F0" w:rsidRDefault="007A66F0" w:rsidP="007A66F0">
      <w:pPr>
        <w:pStyle w:val="Nagwek3"/>
      </w:pPr>
      <w:r>
        <w:t>Metody statyczne</w:t>
      </w:r>
    </w:p>
    <w:p w14:paraId="5D33345B" w14:textId="74129DF7" w:rsidR="007A66F0" w:rsidRPr="007A66F0" w:rsidRDefault="007A66F0" w:rsidP="007A66F0">
      <w:pPr>
        <w:rPr>
          <w:b/>
        </w:rPr>
      </w:pPr>
      <w:r>
        <w:t xml:space="preserve">Jest tylko jedna różnica między metodą statyczną w klasie i interfejsie. </w:t>
      </w:r>
      <w:r>
        <w:rPr>
          <w:b/>
        </w:rPr>
        <w:t>Statyczne metody zdefiniowane w interfejsie nie są dziedziczone do klas, które implementują interfejs.</w:t>
      </w:r>
    </w:p>
    <w:p w14:paraId="56921257" w14:textId="039FCDB5" w:rsidR="00C76C5E" w:rsidRDefault="00AC5908" w:rsidP="00C76C5E">
      <w:ins w:id="3" w:author="Dawid" w:date="2019-08-16T13:48:00Z">
        <w:r>
          <w:t>Statyczne metody zdefiniowane w interfejsie można wywołać tylko używając nazwy interfejsu. Natomiast nie można ich wywołać poprzez referencje o typie danego interfejsu!!</w:t>
        </w:r>
      </w:ins>
      <w:del w:id="4" w:author="Dawid" w:date="2019-08-16T13:48:00Z">
        <w:r w:rsidR="00186198">
          <w:delText>297</w:delText>
        </w:r>
      </w:del>
    </w:p>
    <w:p w14:paraId="7BD4D61D" w14:textId="531B0EE9" w:rsidR="00F37180" w:rsidRDefault="00F37180" w:rsidP="00C76C5E">
      <w:pPr>
        <w:rPr>
          <w:ins w:id="5" w:author="Dawid" w:date="2019-08-16T13:48:00Z"/>
        </w:rPr>
      </w:pPr>
      <w:ins w:id="6" w:author="Dawid" w:date="2019-08-16T13:48:00Z">
        <w:r>
          <w:t xml:space="preserve">Klasa może implementować dwa interfejsy posiadające metodę statyczną o tej samej nazwie. </w:t>
        </w:r>
      </w:ins>
    </w:p>
    <w:p w14:paraId="68834C6A" w14:textId="77777777" w:rsidR="00E85B9F" w:rsidRDefault="00E85B9F" w:rsidP="00C76C5E">
      <w:pPr>
        <w:rPr>
          <w:ins w:id="7" w:author="Dawid" w:date="2019-08-16T13:48:00Z"/>
        </w:rPr>
      </w:pPr>
    </w:p>
    <w:p w14:paraId="10176F81" w14:textId="6E1D580A" w:rsidR="00E85B9F" w:rsidRDefault="00E85B9F" w:rsidP="00E85B9F">
      <w:pPr>
        <w:pStyle w:val="Nagwek2"/>
        <w:rPr>
          <w:ins w:id="8" w:author="Dawid" w:date="2019-08-16T13:48:00Z"/>
        </w:rPr>
      </w:pPr>
      <w:ins w:id="9" w:author="Dawid" w:date="2019-08-16T13:48:00Z">
        <w:r>
          <w:t>Polimorfizm</w:t>
        </w:r>
      </w:ins>
    </w:p>
    <w:p w14:paraId="37B8F332" w14:textId="4D569124" w:rsidR="00E85B9F" w:rsidRDefault="00E85B9F" w:rsidP="00E85B9F">
      <w:pPr>
        <w:rPr>
          <w:ins w:id="10" w:author="Dawid" w:date="2019-08-16T13:48:00Z"/>
        </w:rPr>
      </w:pPr>
      <w:ins w:id="11" w:author="Dawid" w:date="2019-08-16T13:48:00Z">
        <w:r>
          <w:t>Kiedy obiekt zostanie przypisany do referencji określonego typu, tylko te metody i zmienne są dostępne zdefiniowane w tym typie. (bez rzutowania)</w:t>
        </w:r>
      </w:ins>
    </w:p>
    <w:p w14:paraId="0D0AF2F7" w14:textId="3C7DC2B8" w:rsidR="00E85B9F" w:rsidRDefault="00E85B9F" w:rsidP="00E85B9F">
      <w:pPr>
        <w:pStyle w:val="Nagwek3"/>
        <w:rPr>
          <w:ins w:id="12" w:author="Dawid" w:date="2019-08-16T13:48:00Z"/>
        </w:rPr>
      </w:pPr>
      <w:ins w:id="13" w:author="Dawid" w:date="2019-08-16T13:48:00Z">
        <w:r>
          <w:t>Rzutowanie obiektów</w:t>
        </w:r>
      </w:ins>
    </w:p>
    <w:p w14:paraId="3C96AA9C" w14:textId="12579CBE" w:rsidR="00DC08BF" w:rsidRDefault="001B7D2D" w:rsidP="00DC08BF">
      <w:pPr>
        <w:rPr>
          <w:ins w:id="14" w:author="Dawid" w:date="2019-08-16T13:48:00Z"/>
        </w:rPr>
      </w:pPr>
      <w:ins w:id="15" w:author="Dawid" w:date="2019-08-16T13:48:00Z">
        <w:r>
          <w:t>Zasady:</w:t>
        </w:r>
      </w:ins>
    </w:p>
    <w:p w14:paraId="79462072" w14:textId="115B581A" w:rsidR="001B7D2D" w:rsidRDefault="001B7D2D" w:rsidP="0044100F">
      <w:pPr>
        <w:pStyle w:val="Akapitzlist"/>
        <w:numPr>
          <w:ilvl w:val="0"/>
          <w:numId w:val="30"/>
        </w:numPr>
        <w:rPr>
          <w:ins w:id="16" w:author="Dawid" w:date="2019-08-16T13:48:00Z"/>
        </w:rPr>
      </w:pPr>
      <w:ins w:id="17" w:author="Dawid" w:date="2019-08-16T13:48:00Z">
        <w:r>
          <w:t xml:space="preserve">Rzutowanie obiektu z podklasy na </w:t>
        </w:r>
        <w:proofErr w:type="spellStart"/>
        <w:r>
          <w:t>superklasę</w:t>
        </w:r>
        <w:proofErr w:type="spellEnd"/>
        <w:r>
          <w:t xml:space="preserve"> nie wymaga jawnego rzutowania</w:t>
        </w:r>
      </w:ins>
    </w:p>
    <w:p w14:paraId="4624EB15" w14:textId="2BEE5334" w:rsidR="001B7D2D" w:rsidRDefault="001B7D2D" w:rsidP="0044100F">
      <w:pPr>
        <w:pStyle w:val="Akapitzlist"/>
        <w:numPr>
          <w:ilvl w:val="0"/>
          <w:numId w:val="30"/>
        </w:numPr>
        <w:rPr>
          <w:ins w:id="18" w:author="Dawid" w:date="2019-08-16T13:48:00Z"/>
        </w:rPr>
      </w:pPr>
      <w:ins w:id="19" w:author="Dawid" w:date="2019-08-16T13:48:00Z">
        <w:r>
          <w:t>Rzutowania obiektu z nadklasy do podklasy wymaga jawnego rzutowania</w:t>
        </w:r>
      </w:ins>
    </w:p>
    <w:p w14:paraId="2687344E" w14:textId="70FAB493" w:rsidR="001B7D2D" w:rsidRDefault="001B7D2D" w:rsidP="0044100F">
      <w:pPr>
        <w:pStyle w:val="Akapitzlist"/>
        <w:numPr>
          <w:ilvl w:val="0"/>
          <w:numId w:val="30"/>
        </w:numPr>
        <w:rPr>
          <w:ins w:id="20" w:author="Dawid" w:date="2019-08-16T13:48:00Z"/>
        </w:rPr>
      </w:pPr>
      <w:ins w:id="21" w:author="Dawid" w:date="2019-08-16T13:48:00Z">
        <w:r>
          <w:t>Kompilator nie pozwoli na rzutowanie do typu, który nie jest w żaden sposób powiązany z dotychczasowym</w:t>
        </w:r>
      </w:ins>
    </w:p>
    <w:p w14:paraId="371F733D" w14:textId="4C94C526" w:rsidR="0044100F" w:rsidRPr="00DC08BF" w:rsidRDefault="0044100F" w:rsidP="0044100F">
      <w:pPr>
        <w:pStyle w:val="Akapitzlist"/>
        <w:numPr>
          <w:ilvl w:val="0"/>
          <w:numId w:val="30"/>
        </w:numPr>
        <w:rPr>
          <w:ins w:id="22" w:author="Dawid" w:date="2019-08-16T13:48:00Z"/>
        </w:rPr>
      </w:pPr>
      <w:ins w:id="23" w:author="Dawid" w:date="2019-08-16T13:48:00Z">
        <w:r>
          <w:t>Nawet jeśli kod się skompiluje, może zostać rzucony wyjątek jeśli obiekt jest rzutowany do typu, którego nie jest instancją.</w:t>
        </w:r>
      </w:ins>
    </w:p>
    <w:p w14:paraId="29F2F3E4" w14:textId="232F368C" w:rsidR="00E85B9F" w:rsidRDefault="0044100F" w:rsidP="0044100F">
      <w:pPr>
        <w:pStyle w:val="Nagwek3"/>
        <w:rPr>
          <w:ins w:id="24" w:author="Dawid" w:date="2019-08-16T13:48:00Z"/>
        </w:rPr>
      </w:pPr>
      <w:ins w:id="25" w:author="Dawid" w:date="2019-08-16T13:48:00Z">
        <w:r>
          <w:t>Metody wirtualne</w:t>
        </w:r>
      </w:ins>
    </w:p>
    <w:p w14:paraId="032BF9DB" w14:textId="53E3DDF2" w:rsidR="003B3AE8" w:rsidRDefault="003B3AE8" w:rsidP="003B3AE8">
      <w:pPr>
        <w:rPr>
          <w:ins w:id="26" w:author="Dawid" w:date="2019-08-16T13:48:00Z"/>
        </w:rPr>
      </w:pPr>
      <w:ins w:id="27" w:author="Dawid" w:date="2019-08-16T13:48:00Z">
        <w:r>
          <w:t>Metoda wirtualna to metoda w której nie określona konkretna implementacja przed wykonaniem kodu. Wszystkie nie-finalne, nie-</w:t>
        </w:r>
        <w:proofErr w:type="spellStart"/>
        <w:r>
          <w:t>stayczne</w:t>
        </w:r>
        <w:proofErr w:type="spellEnd"/>
        <w:r>
          <w:t xml:space="preserve"> i – nie-prywatne metody </w:t>
        </w:r>
        <w:proofErr w:type="spellStart"/>
        <w:r>
          <w:t>sa</w:t>
        </w:r>
        <w:proofErr w:type="spellEnd"/>
        <w:r>
          <w:t xml:space="preserve"> postrzegane jako metody wirtualne, ponieważ żadna z nich nie może zostać nadpisana w czasie wykonania. </w:t>
        </w:r>
      </w:ins>
    </w:p>
    <w:p w14:paraId="67C6773C" w14:textId="7DF9B75A" w:rsidR="003B3AE8" w:rsidRDefault="003B3AE8" w:rsidP="003B3AE8">
      <w:pPr>
        <w:rPr>
          <w:ins w:id="28" w:author="Dawid" w:date="2019-08-16T13:48:00Z"/>
        </w:rPr>
      </w:pPr>
      <w:ins w:id="29" w:author="Dawid" w:date="2019-08-16T13:48:00Z">
        <w:r>
          <w:t>Chodzi o to, że wywoływana jest metoda z klasy, której instancją jest dany obiekt, a nie z klasy referencji.</w:t>
        </w:r>
      </w:ins>
    </w:p>
    <w:p w14:paraId="43D92F55" w14:textId="6FFBF1FA" w:rsidR="003B3AE8" w:rsidRDefault="003B3AE8" w:rsidP="003B3AE8">
      <w:pPr>
        <w:pStyle w:val="Nagwek3"/>
        <w:rPr>
          <w:ins w:id="30" w:author="Dawid" w:date="2019-08-16T13:48:00Z"/>
        </w:rPr>
      </w:pPr>
      <w:ins w:id="31" w:author="Dawid" w:date="2019-08-16T13:48:00Z">
        <w:r>
          <w:t xml:space="preserve">Polimorficzne </w:t>
        </w:r>
        <w:proofErr w:type="spellStart"/>
        <w:r>
          <w:t>marametry</w:t>
        </w:r>
        <w:proofErr w:type="spellEnd"/>
      </w:ins>
    </w:p>
    <w:p w14:paraId="2F7EEE72" w14:textId="338E512C" w:rsidR="003B3AE8" w:rsidRDefault="003B3AE8" w:rsidP="003B3AE8">
      <w:pPr>
        <w:rPr>
          <w:ins w:id="32" w:author="Dawid" w:date="2019-08-16T13:48:00Z"/>
        </w:rPr>
      </w:pPr>
      <w:ins w:id="33" w:author="Dawid" w:date="2019-08-16T13:48:00Z">
        <w:r>
          <w:t>Jako parametr metody możemy podstawić każdy typ, który dziedziczy (po klasie), lub implementuje (interfejs) po typie, który jest zadeklarowany w definicji metody.</w:t>
        </w:r>
      </w:ins>
    </w:p>
    <w:p w14:paraId="20F1CD26" w14:textId="7757E279" w:rsidR="00BE7292" w:rsidRDefault="00BE7292" w:rsidP="00BE7292">
      <w:pPr>
        <w:pStyle w:val="Nagwek3"/>
        <w:rPr>
          <w:ins w:id="34" w:author="Dawid" w:date="2019-08-16T13:48:00Z"/>
        </w:rPr>
      </w:pPr>
      <w:ins w:id="35" w:author="Dawid" w:date="2019-08-16T13:48:00Z">
        <w:r>
          <w:t>Polimorfizm i nadpisywanie metod</w:t>
        </w:r>
      </w:ins>
    </w:p>
    <w:p w14:paraId="1E9C1E1B" w14:textId="77777777" w:rsidR="00BE7292" w:rsidRDefault="00BE7292" w:rsidP="00BE7292">
      <w:pPr>
        <w:rPr>
          <w:ins w:id="36" w:author="Dawid" w:date="2019-08-16T13:48:00Z"/>
        </w:rPr>
      </w:pPr>
    </w:p>
    <w:p w14:paraId="466AED8E" w14:textId="0F282B98" w:rsidR="003E6E22" w:rsidRDefault="003E6E22" w:rsidP="003E6E22">
      <w:pPr>
        <w:pStyle w:val="Nagwek3"/>
        <w:rPr>
          <w:ins w:id="37" w:author="Dawid" w:date="2019-08-16T13:48:00Z"/>
        </w:rPr>
      </w:pPr>
      <w:ins w:id="38" w:author="Dawid" w:date="2019-08-16T13:48:00Z">
        <w:r>
          <w:t>Podsumowanie</w:t>
        </w:r>
      </w:ins>
    </w:p>
    <w:p w14:paraId="466C7F95" w14:textId="77777777" w:rsidR="003E6E22" w:rsidRPr="003E6E22" w:rsidRDefault="003E6E22" w:rsidP="003E6E22">
      <w:pPr>
        <w:rPr>
          <w:ins w:id="39" w:author="Dawid" w:date="2019-08-16T13:48:00Z"/>
        </w:rPr>
      </w:pPr>
    </w:p>
    <w:p w14:paraId="24A357B2" w14:textId="29681152" w:rsidR="00504B66" w:rsidRDefault="00504B66" w:rsidP="00C76C5E">
      <w:pPr>
        <w:rPr>
          <w:ins w:id="40" w:author="Dawid Honorowicz" w:date="2019-08-16T13:48:00Z"/>
        </w:rPr>
      </w:pPr>
    </w:p>
    <w:p w14:paraId="186D3F79" w14:textId="3228BFC7" w:rsidR="00504B66" w:rsidRDefault="00504B66" w:rsidP="00C76C5E">
      <w:pPr>
        <w:rPr>
          <w:ins w:id="41" w:author="Dawid Honorowicz" w:date="2019-08-16T13:48:00Z"/>
        </w:rPr>
      </w:pPr>
    </w:p>
    <w:p w14:paraId="6051FF52" w14:textId="78F1FB5A" w:rsidR="00504B66" w:rsidRDefault="00504B66" w:rsidP="00504B66">
      <w:pPr>
        <w:pStyle w:val="Nagwek1"/>
        <w:rPr>
          <w:ins w:id="42" w:author="Dawid Honorowicz" w:date="2019-08-16T13:48:00Z"/>
        </w:rPr>
      </w:pPr>
      <w:ins w:id="43" w:author="Dawid Honorowicz" w:date="2019-08-16T13:48:00Z">
        <w:r>
          <w:t>Wyjątki</w:t>
        </w:r>
      </w:ins>
    </w:p>
    <w:p w14:paraId="7644B02A" w14:textId="29D60997" w:rsidR="00504B66" w:rsidRDefault="00504B66" w:rsidP="00504B66">
      <w:pPr>
        <w:pStyle w:val="Nagwek2"/>
        <w:rPr>
          <w:ins w:id="44" w:author="Dawid Honorowicz" w:date="2019-08-16T13:48:00Z"/>
        </w:rPr>
      </w:pPr>
      <w:ins w:id="45" w:author="Dawid Honorowicz" w:date="2019-08-16T13:48:00Z">
        <w:r>
          <w:t>Zrozumienie wyjątków</w:t>
        </w:r>
      </w:ins>
    </w:p>
    <w:p w14:paraId="133AA985" w14:textId="063BD859" w:rsidR="00504B66" w:rsidRDefault="00504B66" w:rsidP="00504B66">
      <w:pPr>
        <w:rPr>
          <w:ins w:id="46" w:author="Dawid Honorowicz" w:date="2019-08-16T13:48:00Z"/>
        </w:rPr>
      </w:pPr>
      <w:ins w:id="47" w:author="Dawid Honorowicz" w:date="2019-08-16T13:48:00Z">
        <w:r>
          <w:t>Istnieją dwa podejścia w używaniu wyjątków. Metoda może sama obsługiwać przypadki wystąpienia wyjątku lub przenieść odpowiedzialność na wywołującego metodę.</w:t>
        </w:r>
      </w:ins>
    </w:p>
    <w:p w14:paraId="40E78781" w14:textId="495BBE93" w:rsidR="00504B66" w:rsidRDefault="00504B66" w:rsidP="00504B66">
      <w:pPr>
        <w:rPr>
          <w:ins w:id="48" w:author="Dawid Honorowicz" w:date="2019-08-16T13:48:00Z"/>
        </w:rPr>
      </w:pPr>
      <w:ins w:id="49" w:author="Dawid Honorowicz" w:date="2019-08-16T13:48:00Z">
        <w:r>
          <w:rPr>
            <w:noProof/>
            <w:lang w:eastAsia="pl-PL"/>
          </w:rPr>
          <w:drawing>
            <wp:inline distT="0" distB="0" distL="0" distR="0" wp14:anchorId="7FA152F4" wp14:editId="492F7E5A">
              <wp:extent cx="3742266" cy="2806700"/>
              <wp:effectExtent l="0" t="0" r="0" b="0"/>
              <wp:docPr id="11" name="Obraz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748868" cy="28116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5FAAEA29" w14:textId="3B35E59B" w:rsidR="00AD7315" w:rsidRDefault="00AD7315" w:rsidP="00AD7315">
      <w:pPr>
        <w:pStyle w:val="Akapitzlist"/>
        <w:numPr>
          <w:ilvl w:val="0"/>
          <w:numId w:val="26"/>
        </w:numPr>
        <w:rPr>
          <w:ins w:id="50" w:author="Dawid Honorowicz" w:date="2019-08-16T13:48:00Z"/>
        </w:rPr>
      </w:pPr>
      <w:proofErr w:type="spellStart"/>
      <w:ins w:id="51" w:author="Dawid Honorowicz" w:date="2019-08-16T13:48:00Z"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: </w:t>
        </w:r>
        <w:proofErr w:type="spellStart"/>
        <w:r>
          <w:t>Errors</w:t>
        </w:r>
        <w:proofErr w:type="spellEnd"/>
        <w:r>
          <w:t xml:space="preserve"> i </w:t>
        </w:r>
        <w:proofErr w:type="spellStart"/>
        <w:r>
          <w:t>Runime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</w:ins>
    </w:p>
    <w:p w14:paraId="4D0EA15C" w14:textId="0D1B6B2F" w:rsidR="00AD7315" w:rsidRDefault="00AD7315" w:rsidP="00AD7315">
      <w:pPr>
        <w:pStyle w:val="Akapitzlist"/>
        <w:numPr>
          <w:ilvl w:val="0"/>
          <w:numId w:val="26"/>
        </w:numPr>
        <w:rPr>
          <w:ins w:id="52" w:author="Dawid Honorowicz" w:date="2019-08-16T13:48:00Z"/>
        </w:rPr>
      </w:pPr>
      <w:proofErr w:type="spellStart"/>
      <w:ins w:id="53" w:author="Dawid Honorowicz" w:date="2019-08-16T13:48:00Z">
        <w:r>
          <w:t>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: Wszystkie pozostałe (w tym </w:t>
        </w:r>
        <w:proofErr w:type="spellStart"/>
        <w:r>
          <w:t>throwable</w:t>
        </w:r>
        <w:proofErr w:type="spellEnd"/>
        <w:r>
          <w:t xml:space="preserve"> i </w:t>
        </w:r>
        <w:proofErr w:type="spellStart"/>
        <w:r>
          <w:t>Exceptions</w:t>
        </w:r>
        <w:proofErr w:type="spellEnd"/>
        <w:r>
          <w:t>)</w:t>
        </w:r>
      </w:ins>
    </w:p>
    <w:p w14:paraId="0C774576" w14:textId="6FEBA93C" w:rsidR="00504B66" w:rsidRDefault="00504B66" w:rsidP="00504B66">
      <w:pPr>
        <w:rPr>
          <w:ins w:id="54" w:author="Dawid Honorowicz" w:date="2019-08-16T13:48:00Z"/>
        </w:rPr>
      </w:pPr>
      <w:ins w:id="55" w:author="Dawid Honorowicz" w:date="2019-08-16T13:48:00Z">
        <w:r>
          <w:t xml:space="preserve">Kiedy widzisz nazwę </w:t>
        </w:r>
        <w:proofErr w:type="spellStart"/>
        <w:r w:rsidR="00AD7315">
          <w:t>runtime</w:t>
        </w:r>
        <w:proofErr w:type="spellEnd"/>
        <w:r w:rsidR="00AD7315">
          <w:t xml:space="preserve"> </w:t>
        </w:r>
        <w:proofErr w:type="spellStart"/>
        <w:r w:rsidR="00AD7315">
          <w:t>exception</w:t>
        </w:r>
        <w:proofErr w:type="spellEnd"/>
        <w:r w:rsidR="00AD7315">
          <w:t xml:space="preserve"> odnosi się to do wyjątków </w:t>
        </w:r>
        <w:proofErr w:type="spellStart"/>
        <w:r w:rsidR="00AD7315">
          <w:t>unchecked</w:t>
        </w:r>
        <w:proofErr w:type="spellEnd"/>
        <w:r w:rsidR="00AD7315">
          <w:t xml:space="preserve">. Jest to nieco mylące bo przecież wszystkie wyjątki </w:t>
        </w:r>
        <w:proofErr w:type="spellStart"/>
        <w:r w:rsidR="00AD7315">
          <w:t>pojawiąją</w:t>
        </w:r>
        <w:proofErr w:type="spellEnd"/>
        <w:r w:rsidR="00AD7315">
          <w:t xml:space="preserve"> się w </w:t>
        </w:r>
        <w:proofErr w:type="spellStart"/>
        <w:r w:rsidR="00AD7315">
          <w:t>runtime</w:t>
        </w:r>
        <w:proofErr w:type="spellEnd"/>
        <w:r w:rsidR="00AD7315">
          <w:t xml:space="preserve"> (czasie wykonania programu).</w:t>
        </w:r>
      </w:ins>
    </w:p>
    <w:p w14:paraId="3EC867B8" w14:textId="2578BA2B" w:rsidR="0093711F" w:rsidRDefault="0093711F" w:rsidP="00504B66">
      <w:pPr>
        <w:rPr>
          <w:ins w:id="56" w:author="Dawid Honorowicz" w:date="2019-08-16T13:48:00Z"/>
        </w:rPr>
      </w:pPr>
      <w:proofErr w:type="spellStart"/>
      <w:ins w:id="57" w:author="Dawid Honorowicz" w:date="2019-08-16T13:48:00Z">
        <w:r>
          <w:t>Wsystkie</w:t>
        </w:r>
        <w:proofErr w:type="spellEnd"/>
        <w:r>
          <w:t xml:space="preserve">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  <w:r>
          <w:t xml:space="preserve"> należy obsłużyć albo zadeklarować w definicji metody.</w:t>
        </w:r>
      </w:ins>
    </w:p>
    <w:p w14:paraId="238AD66B" w14:textId="565399C7" w:rsidR="0093702D" w:rsidRDefault="0093702D" w:rsidP="00504B66">
      <w:pPr>
        <w:rPr>
          <w:ins w:id="58" w:author="Dawid Honorowicz" w:date="2019-08-16T13:48:00Z"/>
        </w:rPr>
      </w:pPr>
      <w:ins w:id="59" w:author="Dawid Honorowicz" w:date="2019-08-16T13:48:00Z">
        <w:r>
          <w:t xml:space="preserve">Wszystkie Klasy rozszerzające </w:t>
        </w:r>
        <w:proofErr w:type="spellStart"/>
        <w:r>
          <w:t>Throwable</w:t>
        </w:r>
        <w:proofErr w:type="spellEnd"/>
        <w:r>
          <w:t xml:space="preserve"> w tym Error mogą być zadeklarowane w części </w:t>
        </w:r>
        <w:proofErr w:type="spellStart"/>
        <w:r>
          <w:rPr>
            <w:b/>
            <w:bCs/>
          </w:rPr>
          <w:t>throws</w:t>
        </w:r>
        <w:proofErr w:type="spellEnd"/>
        <w:r>
          <w:t xml:space="preserve"> metody</w:t>
        </w:r>
        <w:r w:rsidR="004069B5">
          <w:t xml:space="preserve"> oraz mogą być przechwytywane.</w:t>
        </w:r>
      </w:ins>
    </w:p>
    <w:p w14:paraId="2E40A15B" w14:textId="2A770084" w:rsidR="0093702D" w:rsidRPr="0093702D" w:rsidRDefault="0093702D" w:rsidP="00504B66">
      <w:pPr>
        <w:rPr>
          <w:ins w:id="60" w:author="Dawid Honorowicz" w:date="2019-08-16T13:48:00Z"/>
        </w:rPr>
      </w:pPr>
      <w:ins w:id="61" w:author="Dawid Honorowicz" w:date="2019-08-16T13:48:00Z">
        <w:r>
          <w:t>Wyjątki mogą być typem zwrotnym metody.</w:t>
        </w:r>
      </w:ins>
    </w:p>
    <w:p w14:paraId="43CE16FB" w14:textId="56D1F6E7" w:rsidR="00700BAB" w:rsidRDefault="00700BAB" w:rsidP="00504B66">
      <w:pPr>
        <w:rPr>
          <w:ins w:id="62" w:author="Dawid Honorowicz" w:date="2019-08-16T13:48:00Z"/>
        </w:rPr>
      </w:pPr>
      <w:ins w:id="63" w:author="Dawid Honorowicz" w:date="2019-08-16T13:48:00Z">
        <w:r>
          <w:rPr>
            <w:noProof/>
            <w:lang w:eastAsia="pl-PL"/>
          </w:rPr>
          <w:drawing>
            <wp:inline distT="0" distB="0" distL="0" distR="0" wp14:anchorId="6E58C7AB" wp14:editId="5EF0CC14">
              <wp:extent cx="5143500" cy="2152650"/>
              <wp:effectExtent l="0" t="0" r="0" b="0"/>
              <wp:docPr id="15" name="Obraz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43500" cy="21526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14:paraId="4FF9DB60" w14:textId="67E4973F" w:rsidR="00700BAB" w:rsidRDefault="00700BAB" w:rsidP="00700BAB">
      <w:pPr>
        <w:pStyle w:val="Nagwek2"/>
        <w:rPr>
          <w:ins w:id="64" w:author="Dawid Honorowicz" w:date="2019-08-16T13:48:00Z"/>
          <w:i/>
          <w:iCs/>
        </w:rPr>
      </w:pPr>
      <w:ins w:id="65" w:author="Dawid Honorowicz" w:date="2019-08-16T13:48:00Z">
        <w:r>
          <w:lastRenderedPageBreak/>
          <w:t xml:space="preserve">Wyrażenie </w:t>
        </w:r>
        <w:proofErr w:type="spellStart"/>
        <w:r w:rsidRPr="00700BAB">
          <w:rPr>
            <w:i/>
            <w:iCs/>
          </w:rPr>
          <w:t>try</w:t>
        </w:r>
        <w:proofErr w:type="spellEnd"/>
      </w:ins>
    </w:p>
    <w:p w14:paraId="478B2D4B" w14:textId="16594493" w:rsidR="00700BAB" w:rsidRDefault="00700BAB" w:rsidP="00700BAB">
      <w:pPr>
        <w:rPr>
          <w:ins w:id="66" w:author="Dawid Honorowicz" w:date="2019-08-16T13:48:00Z"/>
        </w:rPr>
      </w:pPr>
      <w:ins w:id="67" w:author="Dawid Honorowicz" w:date="2019-08-16T13:48:00Z">
        <w:r>
          <w:t xml:space="preserve">Wyrażenie </w:t>
        </w:r>
        <w:proofErr w:type="spellStart"/>
        <w:r>
          <w:t>try</w:t>
        </w:r>
        <w:proofErr w:type="spellEnd"/>
        <w:r w:rsidR="007C0FD7">
          <w:t xml:space="preserve"> oraz </w:t>
        </w:r>
        <w:proofErr w:type="spellStart"/>
        <w:r w:rsidR="007C0FD7">
          <w:t>catch</w:t>
        </w:r>
        <w:proofErr w:type="spellEnd"/>
        <w:r w:rsidR="007C0FD7">
          <w:t xml:space="preserve">, nawet z jedną linią kodu, </w:t>
        </w:r>
        <w:r>
          <w:t xml:space="preserve"> wymaga nawiasów klamrowych (w przeciwieństwie do np. </w:t>
        </w:r>
        <w:proofErr w:type="spellStart"/>
        <w:r>
          <w:rPr>
            <w:b/>
            <w:bCs/>
            <w:i/>
            <w:iCs/>
          </w:rPr>
          <w:t>if</w:t>
        </w:r>
        <w:proofErr w:type="spellEnd"/>
        <w:r>
          <w:rPr>
            <w:b/>
            <w:bCs/>
            <w:i/>
            <w:iCs/>
          </w:rPr>
          <w:t>()</w:t>
        </w:r>
        <w:r>
          <w:t>)</w:t>
        </w:r>
        <w:r w:rsidR="007C0FD7">
          <w:t>.</w:t>
        </w:r>
      </w:ins>
    </w:p>
    <w:p w14:paraId="56A1E67D" w14:textId="0B28EACA" w:rsidR="007C0FD7" w:rsidRDefault="00E3313C" w:rsidP="00700BAB">
      <w:pPr>
        <w:rPr>
          <w:ins w:id="68" w:author="Dawid Honorowicz" w:date="2019-08-16T13:48:00Z"/>
          <w:b/>
          <w:bCs/>
          <w:i/>
          <w:iCs/>
        </w:rPr>
      </w:pPr>
      <w:ins w:id="69" w:author="Dawid Honorowicz" w:date="2019-08-16T13:48:00Z">
        <w:r>
          <w:t xml:space="preserve">Po wyrażeniu </w:t>
        </w:r>
        <w:proofErr w:type="spellStart"/>
        <w:r>
          <w:rPr>
            <w:b/>
            <w:bCs/>
            <w:i/>
            <w:iCs/>
          </w:rPr>
          <w:t>try</w:t>
        </w:r>
        <w:proofErr w:type="spellEnd"/>
        <w:r>
          <w:t xml:space="preserve"> wymagany jest wystąpienie bloku </w:t>
        </w:r>
        <w:proofErr w:type="spellStart"/>
        <w:r>
          <w:rPr>
            <w:b/>
            <w:bCs/>
            <w:i/>
            <w:iCs/>
          </w:rPr>
          <w:t>catch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 i/lub  </w:t>
        </w:r>
        <w:proofErr w:type="spellStart"/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>.</w:t>
        </w:r>
      </w:ins>
    </w:p>
    <w:p w14:paraId="3BC3F012" w14:textId="24BBD930" w:rsidR="00E3313C" w:rsidRDefault="00E3313C" w:rsidP="00700BAB">
      <w:pPr>
        <w:rPr>
          <w:ins w:id="70" w:author="Dawid Honorowicz" w:date="2019-08-16T13:48:00Z"/>
        </w:rPr>
      </w:pPr>
      <w:proofErr w:type="spellStart"/>
      <w:ins w:id="71" w:author="Dawid Honorowicz" w:date="2019-08-16T13:48:00Z"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zostanie wykonane niezależnie od tego czy wyjątek zostanie rzucony czy nie.</w:t>
        </w:r>
      </w:ins>
    </w:p>
    <w:p w14:paraId="5587C11B" w14:textId="301CAD5F" w:rsidR="00E3313C" w:rsidRDefault="00E3313C" w:rsidP="00700BAB">
      <w:pPr>
        <w:rPr>
          <w:ins w:id="72" w:author="Dawid Honorowicz" w:date="2019-08-16T13:48:00Z"/>
        </w:rPr>
      </w:pPr>
      <w:ins w:id="73" w:author="Dawid Honorowicz" w:date="2019-08-16T13:48:00Z">
        <w:r>
          <w:t xml:space="preserve">Jeśli wyjątek wystąpi, </w:t>
        </w:r>
        <w:r>
          <w:rPr>
            <w:b/>
            <w:bCs/>
            <w:i/>
            <w:iCs/>
          </w:rPr>
          <w:t xml:space="preserve"> </w:t>
        </w:r>
        <w:proofErr w:type="spellStart"/>
        <w:r>
          <w:rPr>
            <w:b/>
            <w:bCs/>
            <w:i/>
            <w:iCs/>
          </w:rPr>
          <w:t>finally</w:t>
        </w:r>
        <w:proofErr w:type="spellEnd"/>
        <w:r>
          <w:rPr>
            <w:b/>
            <w:bCs/>
            <w:i/>
            <w:iCs/>
          </w:rPr>
          <w:t xml:space="preserve"> </w:t>
        </w:r>
        <w:r>
          <w:t xml:space="preserve"> zostanie wykonane po bloku </w:t>
        </w:r>
        <w:r>
          <w:rPr>
            <w:b/>
            <w:bCs/>
            <w:i/>
            <w:iCs/>
          </w:rPr>
          <w:t xml:space="preserve"> </w:t>
        </w:r>
        <w:proofErr w:type="spellStart"/>
        <w:r>
          <w:rPr>
            <w:b/>
            <w:bCs/>
            <w:i/>
            <w:iCs/>
          </w:rPr>
          <w:t>catch</w:t>
        </w:r>
        <w:proofErr w:type="spellEnd"/>
        <w:r>
          <w:rPr>
            <w:b/>
            <w:bCs/>
            <w:i/>
            <w:iCs/>
          </w:rPr>
          <w:t>.</w:t>
        </w:r>
      </w:ins>
    </w:p>
    <w:p w14:paraId="27F64A60" w14:textId="6F3696E3" w:rsidR="00E3313C" w:rsidRDefault="00E3313C" w:rsidP="00700BAB">
      <w:pPr>
        <w:rPr>
          <w:ins w:id="74" w:author="Dawid Honorowicz" w:date="2019-08-16T13:48:00Z"/>
        </w:rPr>
      </w:pPr>
      <w:ins w:id="75" w:author="Dawid Honorowicz" w:date="2019-08-16T13:48:00Z">
        <w:r>
          <w:t xml:space="preserve">Istnieje też </w:t>
        </w:r>
        <w:proofErr w:type="spellStart"/>
        <w:r>
          <w:rPr>
            <w:b/>
            <w:bCs/>
          </w:rPr>
          <w:t>try-wth-resources</w:t>
        </w:r>
        <w:proofErr w:type="spellEnd"/>
        <w:r>
          <w:t xml:space="preserve">, w przypadku, którego nie jest wymagane użycie ani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ani </w:t>
        </w:r>
        <w:proofErr w:type="spellStart"/>
        <w:r>
          <w:rPr>
            <w:b/>
            <w:bCs/>
          </w:rPr>
          <w:t>finally</w:t>
        </w:r>
        <w:proofErr w:type="spellEnd"/>
        <w:r>
          <w:t>. Nie obowiązuje on jednak na egzaminie OCA.</w:t>
        </w:r>
      </w:ins>
    </w:p>
    <w:p w14:paraId="1C477D0D" w14:textId="59440455" w:rsidR="00E3313C" w:rsidRDefault="003D3E0E" w:rsidP="00700BAB">
      <w:pPr>
        <w:rPr>
          <w:ins w:id="76" w:author="Dawid Honorowicz" w:date="2019-08-16T13:48:00Z"/>
        </w:rPr>
      </w:pPr>
      <w:ins w:id="77" w:author="Dawid Honorowicz" w:date="2019-08-16T13:48:00Z">
        <w:r>
          <w:t xml:space="preserve">Jeśli w 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albo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</w:t>
        </w:r>
        <w:r>
          <w:t xml:space="preserve">zostanie wywołana metoda </w:t>
        </w:r>
        <w:proofErr w:type="spellStart"/>
        <w:r>
          <w:rPr>
            <w:b/>
            <w:bCs/>
          </w:rPr>
          <w:t>System.exit</w:t>
        </w:r>
        <w:proofErr w:type="spellEnd"/>
        <w:r>
          <w:rPr>
            <w:b/>
            <w:bCs/>
          </w:rPr>
          <w:t>()</w:t>
        </w:r>
        <w:r>
          <w:t xml:space="preserve">, blok </w:t>
        </w:r>
        <w:proofErr w:type="spellStart"/>
        <w:r>
          <w:rPr>
            <w:b/>
            <w:bCs/>
          </w:rPr>
          <w:t>finally</w:t>
        </w:r>
        <w:proofErr w:type="spellEnd"/>
        <w:r>
          <w:rPr>
            <w:b/>
            <w:bCs/>
          </w:rPr>
          <w:t xml:space="preserve"> </w:t>
        </w:r>
        <w:r>
          <w:t xml:space="preserve"> nie zostanie wykonany.</w:t>
        </w:r>
      </w:ins>
    </w:p>
    <w:p w14:paraId="21670C85" w14:textId="2516F5EB" w:rsidR="003D3E0E" w:rsidRDefault="003D3E0E" w:rsidP="00700BAB">
      <w:pPr>
        <w:rPr>
          <w:ins w:id="78" w:author="Dawid Honorowicz" w:date="2019-08-16T13:48:00Z"/>
        </w:rPr>
      </w:pPr>
      <w:ins w:id="79" w:author="Dawid Honorowicz" w:date="2019-08-16T13:48:00Z">
        <w:r>
          <w:t xml:space="preserve">Gdy zostanie rzucony wyjątek Java przegląda bloki </w:t>
        </w:r>
        <w:proofErr w:type="spellStart"/>
        <w:r>
          <w:t>catch</w:t>
        </w:r>
        <w:proofErr w:type="spellEnd"/>
        <w:r>
          <w:t xml:space="preserve"> w kolejności, w której są zapisane. Pierwszy blok </w:t>
        </w:r>
        <w:proofErr w:type="spellStart"/>
        <w:r>
          <w:t>catch</w:t>
        </w:r>
        <w:proofErr w:type="spellEnd"/>
        <w:r>
          <w:t xml:space="preserve">, który pasuje do typu rzuconego wyjątku, zostanie wykonany. Pozostałe bloki nie zostaną wykonane. Jeśli blok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jest niemożliwy do wykonania, </w:t>
        </w:r>
        <w:r>
          <w:t xml:space="preserve">kompilator poinformuje o błędzie. Taka sytuacja ma miejsce gdy blok </w:t>
        </w:r>
        <w:proofErr w:type="spellStart"/>
        <w:r>
          <w:t>catch</w:t>
        </w:r>
        <w:proofErr w:type="spellEnd"/>
        <w:r>
          <w:t xml:space="preserve"> deklaruje nadklasę, a inny blok </w:t>
        </w:r>
        <w:proofErr w:type="spellStart"/>
        <w:r>
          <w:t>catch</w:t>
        </w:r>
        <w:proofErr w:type="spellEnd"/>
        <w:r>
          <w:t>, pod nim, podklasę.</w:t>
        </w:r>
      </w:ins>
    </w:p>
    <w:p w14:paraId="7CE4EDCB" w14:textId="724302FA" w:rsidR="009F36B9" w:rsidRDefault="009F36B9" w:rsidP="00700BAB">
      <w:pPr>
        <w:rPr>
          <w:ins w:id="80" w:author="Dawid Honorowicz" w:date="2019-08-16T13:48:00Z"/>
        </w:rPr>
      </w:pPr>
      <w:ins w:id="81" w:author="Dawid Honorowicz" w:date="2019-08-16T13:48:00Z">
        <w:r>
          <w:t xml:space="preserve">Zarówno w </w:t>
        </w:r>
        <w:proofErr w:type="spellStart"/>
        <w:r>
          <w:t>catch</w:t>
        </w:r>
        <w:proofErr w:type="spellEnd"/>
        <w:r>
          <w:t xml:space="preserve"> jak i </w:t>
        </w:r>
        <w:proofErr w:type="spellStart"/>
        <w:r>
          <w:t>finally</w:t>
        </w:r>
        <w:proofErr w:type="spellEnd"/>
        <w:r>
          <w:t xml:space="preserve"> mogą znajdować się zagnieżdżone bloki </w:t>
        </w:r>
        <w:proofErr w:type="spellStart"/>
        <w:r>
          <w:t>try</w:t>
        </w:r>
        <w:proofErr w:type="spellEnd"/>
        <w:r>
          <w:t>.</w:t>
        </w:r>
      </w:ins>
    </w:p>
    <w:p w14:paraId="6625F28E" w14:textId="3BAC86BE" w:rsidR="00EE496F" w:rsidRDefault="00EE496F" w:rsidP="00700BAB">
      <w:pPr>
        <w:rPr>
          <w:ins w:id="82" w:author="Dawid Honorowicz" w:date="2019-08-16T13:48:00Z"/>
        </w:rPr>
      </w:pPr>
      <w:ins w:id="83" w:author="Dawid Honorowicz" w:date="2019-08-16T13:48:00Z">
        <w:r>
          <w:t xml:space="preserve">Jeśli </w:t>
        </w:r>
        <w:proofErr w:type="spellStart"/>
        <w:r>
          <w:t>finally</w:t>
        </w:r>
        <w:proofErr w:type="spellEnd"/>
        <w:r>
          <w:t xml:space="preserve"> rzuca wyjątek przykrywa on wyjątki rzucone wcześniej w </w:t>
        </w:r>
        <w:proofErr w:type="spellStart"/>
        <w:r>
          <w:t>try</w:t>
        </w:r>
        <w:proofErr w:type="spellEnd"/>
        <w:r>
          <w:t xml:space="preserve"> i </w:t>
        </w:r>
        <w:proofErr w:type="spellStart"/>
        <w:r>
          <w:t>catch</w:t>
        </w:r>
        <w:proofErr w:type="spellEnd"/>
        <w:r>
          <w:t>.</w:t>
        </w:r>
      </w:ins>
    </w:p>
    <w:p w14:paraId="64BA050E" w14:textId="277732C7" w:rsidR="004F73F8" w:rsidRPr="004F73F8" w:rsidRDefault="004F73F8" w:rsidP="00700BAB">
      <w:pPr>
        <w:rPr>
          <w:ins w:id="84" w:author="Dawid Honorowicz" w:date="2019-08-16T13:48:00Z"/>
        </w:rPr>
      </w:pPr>
      <w:ins w:id="85" w:author="Dawid Honorowicz" w:date="2019-08-16T13:48:00Z">
        <w:r>
          <w:t xml:space="preserve">Żeby przechwycić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w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 xml:space="preserve"> ,</w:t>
        </w:r>
        <w:r>
          <w:t xml:space="preserve"> metoda wywoływana w 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</w:t>
        </w:r>
        <w:r>
          <w:t xml:space="preserve"> musi deklarować w </w:t>
        </w:r>
        <w:proofErr w:type="spellStart"/>
        <w:r>
          <w:rPr>
            <w:b/>
            <w:bCs/>
          </w:rPr>
          <w:t>throws</w:t>
        </w:r>
        <w:proofErr w:type="spellEnd"/>
        <w:r>
          <w:rPr>
            <w:b/>
            <w:bCs/>
          </w:rPr>
          <w:t xml:space="preserve"> </w:t>
        </w:r>
        <w:r>
          <w:t xml:space="preserve"> ten wyjątek. W innym przypadku będzie błąd kompilacji </w:t>
        </w:r>
        <w:proofErr w:type="spellStart"/>
        <w:r>
          <w:rPr>
            <w:b/>
            <w:bCs/>
          </w:rPr>
          <w:t>Unreachable</w:t>
        </w:r>
        <w:proofErr w:type="spellEnd"/>
        <w:r>
          <w:rPr>
            <w:b/>
            <w:bCs/>
          </w:rPr>
          <w:t xml:space="preserve"> </w:t>
        </w:r>
        <w:proofErr w:type="spellStart"/>
        <w:r>
          <w:rPr>
            <w:b/>
            <w:bCs/>
          </w:rPr>
          <w:t>code</w:t>
        </w:r>
        <w:proofErr w:type="spellEnd"/>
        <w:r>
          <w:rPr>
            <w:b/>
            <w:bCs/>
          </w:rPr>
          <w:t xml:space="preserve">. </w:t>
        </w:r>
        <w:r>
          <w:t xml:space="preserve">Jeśli metoda deklaruje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nie ma obowiązku go przechwytywać</w:t>
        </w:r>
      </w:ins>
    </w:p>
    <w:p w14:paraId="06BCDE38" w14:textId="13A49B2A" w:rsidR="00EE496F" w:rsidRDefault="003C110C" w:rsidP="003C110C">
      <w:pPr>
        <w:pStyle w:val="Nagwek2"/>
        <w:rPr>
          <w:ins w:id="86" w:author="Dawid Honorowicz" w:date="2019-08-16T13:48:00Z"/>
        </w:rPr>
      </w:pPr>
      <w:ins w:id="87" w:author="Dawid Honorowicz" w:date="2019-08-16T13:48:00Z">
        <w:r>
          <w:t>Popularne typy wyjątków</w:t>
        </w:r>
      </w:ins>
    </w:p>
    <w:p w14:paraId="2CE1694F" w14:textId="626A8EC3" w:rsidR="003C110C" w:rsidRDefault="003C110C" w:rsidP="003C110C">
      <w:pPr>
        <w:pStyle w:val="Nagwek3"/>
        <w:rPr>
          <w:ins w:id="88" w:author="Dawid Honorowicz" w:date="2019-08-16T13:48:00Z"/>
        </w:rPr>
      </w:pPr>
      <w:ins w:id="89" w:author="Dawid Honorowicz" w:date="2019-08-16T13:48:00Z">
        <w:r>
          <w:t xml:space="preserve">Runtime </w:t>
        </w:r>
        <w:proofErr w:type="spellStart"/>
        <w:r>
          <w:t>Exceptions</w:t>
        </w:r>
        <w:proofErr w:type="spellEnd"/>
      </w:ins>
    </w:p>
    <w:p w14:paraId="2CF3C467" w14:textId="737CB7E5" w:rsidR="003C110C" w:rsidRDefault="003C110C" w:rsidP="00AB3273">
      <w:pPr>
        <w:pStyle w:val="Akapitzlist"/>
        <w:numPr>
          <w:ilvl w:val="0"/>
          <w:numId w:val="27"/>
        </w:numPr>
        <w:rPr>
          <w:ins w:id="90" w:author="Dawid Honorowicz" w:date="2019-08-16T13:48:00Z"/>
        </w:rPr>
      </w:pPr>
      <w:proofErr w:type="spellStart"/>
      <w:ins w:id="91" w:author="Dawid Honorowicz" w:date="2019-08-16T13:48:00Z">
        <w:r>
          <w:t>ArithmeticException</w:t>
        </w:r>
        <w:proofErr w:type="spellEnd"/>
        <w:r>
          <w:t xml:space="preserve"> – rzucany gdy  wykonamy niedozwoloną operacje matematyczną np. dzielimy przez zero. Co ciekawe gdy podzielimy wartość zmienno-przecinkową przez zero nie jest rzucany wyjątek, a </w:t>
        </w:r>
        <w:proofErr w:type="spellStart"/>
        <w:r w:rsidRPr="00AB3273">
          <w:rPr>
            <w:b/>
            <w:bCs/>
          </w:rPr>
          <w:t>Infinity</w:t>
        </w:r>
        <w:proofErr w:type="spellEnd"/>
        <w:r w:rsidRPr="00AB3273">
          <w:rPr>
            <w:b/>
            <w:bCs/>
          </w:rPr>
          <w:t>.</w:t>
        </w:r>
        <w:r w:rsidR="00F01B56">
          <w:rPr>
            <w:b/>
            <w:bCs/>
          </w:rPr>
          <w:t xml:space="preserve">  Rzucany przez JVM</w:t>
        </w:r>
      </w:ins>
    </w:p>
    <w:p w14:paraId="34879B8B" w14:textId="282CFD0F" w:rsidR="00996B3E" w:rsidRDefault="00996B3E" w:rsidP="00AB3273">
      <w:pPr>
        <w:pStyle w:val="Akapitzlist"/>
        <w:numPr>
          <w:ilvl w:val="0"/>
          <w:numId w:val="27"/>
        </w:numPr>
        <w:rPr>
          <w:ins w:id="92" w:author="Dawid Honorowicz" w:date="2019-08-16T13:48:00Z"/>
        </w:rPr>
      </w:pPr>
      <w:proofErr w:type="spellStart"/>
      <w:ins w:id="93" w:author="Dawid Honorowicz" w:date="2019-08-16T13:48:00Z">
        <w:r w:rsidRPr="00996B3E">
          <w:t>ArrayIndexOutOfBoundsException</w:t>
        </w:r>
        <w:proofErr w:type="spellEnd"/>
        <w:r>
          <w:t xml:space="preserve"> – Użycie nieistniejącego indeksu tablicy.</w:t>
        </w:r>
        <w:r w:rsidR="00F01B56">
          <w:t xml:space="preserve"> </w:t>
        </w:r>
        <w:r w:rsidR="00F01B56">
          <w:rPr>
            <w:b/>
            <w:bCs/>
          </w:rPr>
          <w:t>Rzucany przez JVM</w:t>
        </w:r>
      </w:ins>
    </w:p>
    <w:p w14:paraId="2A348BD9" w14:textId="63658C51" w:rsidR="00996B3E" w:rsidRDefault="00996B3E" w:rsidP="00AB3273">
      <w:pPr>
        <w:pStyle w:val="Akapitzlist"/>
        <w:numPr>
          <w:ilvl w:val="0"/>
          <w:numId w:val="27"/>
        </w:numPr>
        <w:rPr>
          <w:ins w:id="94" w:author="Dawid Honorowicz" w:date="2019-08-16T13:48:00Z"/>
        </w:rPr>
      </w:pPr>
      <w:proofErr w:type="spellStart"/>
      <w:ins w:id="95" w:author="Dawid Honorowicz" w:date="2019-08-16T13:48:00Z">
        <w:r>
          <w:t>ClassCastException</w:t>
        </w:r>
        <w:proofErr w:type="spellEnd"/>
        <w:r>
          <w:t xml:space="preserve"> – Rzutowanie obiektu do typu podklasy, której nie jest instancją.</w:t>
        </w:r>
      </w:ins>
    </w:p>
    <w:p w14:paraId="49C4FBCE" w14:textId="2109A1AB" w:rsidR="00996B3E" w:rsidRDefault="00996B3E" w:rsidP="00AB3273">
      <w:pPr>
        <w:pStyle w:val="Akapitzlist"/>
        <w:numPr>
          <w:ilvl w:val="0"/>
          <w:numId w:val="27"/>
        </w:numPr>
        <w:rPr>
          <w:ins w:id="96" w:author="Dawid Honorowicz" w:date="2019-08-16T13:48:00Z"/>
        </w:rPr>
      </w:pPr>
      <w:proofErr w:type="spellStart"/>
      <w:ins w:id="97" w:author="Dawid Honorowicz" w:date="2019-08-16T13:48:00Z">
        <w:r>
          <w:t>IllegalArgumentException</w:t>
        </w:r>
        <w:proofErr w:type="spellEnd"/>
        <w:r>
          <w:t xml:space="preserve"> – Rzucany przez programistę by wskazać, że do metody został przekazany nieodpowiedni argument.</w:t>
        </w:r>
        <w:r w:rsidR="00C5147C">
          <w:t xml:space="preserve"> </w:t>
        </w:r>
        <w:r w:rsidR="00C5147C">
          <w:rPr>
            <w:b/>
            <w:bCs/>
          </w:rPr>
          <w:t>Rzucany przez JVM</w:t>
        </w:r>
      </w:ins>
    </w:p>
    <w:p w14:paraId="14091587" w14:textId="562FB3D6" w:rsidR="00996B3E" w:rsidRDefault="00996B3E" w:rsidP="00AB3273">
      <w:pPr>
        <w:pStyle w:val="Akapitzlist"/>
        <w:numPr>
          <w:ilvl w:val="0"/>
          <w:numId w:val="27"/>
        </w:numPr>
        <w:rPr>
          <w:ins w:id="98" w:author="Dawid Honorowicz" w:date="2019-08-16T13:48:00Z"/>
        </w:rPr>
      </w:pPr>
      <w:proofErr w:type="spellStart"/>
      <w:ins w:id="99" w:author="Dawid Honorowicz" w:date="2019-08-16T13:48:00Z">
        <w:r>
          <w:t>NullPointerException</w:t>
        </w:r>
        <w:proofErr w:type="spellEnd"/>
        <w:r>
          <w:t xml:space="preserve"> – referencja przechowuje </w:t>
        </w:r>
        <w:proofErr w:type="spellStart"/>
        <w:r>
          <w:t>null</w:t>
        </w:r>
        <w:proofErr w:type="spellEnd"/>
        <w:r>
          <w:t xml:space="preserve">, </w:t>
        </w:r>
        <w:r w:rsidR="000E2C83">
          <w:t>w sytuacji gdy wymagany jest konkretny obiekt.</w:t>
        </w:r>
        <w:r w:rsidR="00C5147C">
          <w:t xml:space="preserve"> </w:t>
        </w:r>
        <w:r w:rsidR="00C5147C">
          <w:rPr>
            <w:b/>
            <w:bCs/>
          </w:rPr>
          <w:t>Rzucany przez JVM</w:t>
        </w:r>
      </w:ins>
    </w:p>
    <w:p w14:paraId="3F4A633D" w14:textId="4C43B271" w:rsidR="000E2C83" w:rsidRPr="00996B3E" w:rsidRDefault="000E2C83" w:rsidP="00AB3273">
      <w:pPr>
        <w:pStyle w:val="Akapitzlist"/>
        <w:numPr>
          <w:ilvl w:val="0"/>
          <w:numId w:val="27"/>
        </w:numPr>
        <w:rPr>
          <w:ins w:id="100" w:author="Dawid Honorowicz" w:date="2019-08-16T13:48:00Z"/>
        </w:rPr>
      </w:pPr>
      <w:proofErr w:type="spellStart"/>
      <w:ins w:id="101" w:author="Dawid Honorowicz" w:date="2019-08-16T13:48:00Z">
        <w:r>
          <w:t>NumberFormatException</w:t>
        </w:r>
        <w:proofErr w:type="spellEnd"/>
        <w:r>
          <w:t xml:space="preserve"> – Rzucany przez programistę kiedy podejmowana jest próba konwersji Stringa na typ numeryczny, ale String ma nieodpowiedni format.</w:t>
        </w:r>
        <w:r w:rsidR="008F3ADB">
          <w:t xml:space="preserve"> Jest podklasą </w:t>
        </w:r>
        <w:proofErr w:type="spellStart"/>
        <w:r w:rsidR="008F3ADB">
          <w:t>IllegalArgumentException</w:t>
        </w:r>
        <w:proofErr w:type="spellEnd"/>
        <w:r w:rsidR="008F3ADB">
          <w:t>.</w:t>
        </w:r>
      </w:ins>
    </w:p>
    <w:p w14:paraId="0FAFADD2" w14:textId="61E3C6C3" w:rsidR="003C110C" w:rsidRDefault="00AB3273" w:rsidP="00AB3273">
      <w:pPr>
        <w:pStyle w:val="Nagwek3"/>
        <w:rPr>
          <w:ins w:id="102" w:author="Dawid Honorowicz" w:date="2019-08-16T13:48:00Z"/>
        </w:rPr>
      </w:pPr>
      <w:proofErr w:type="spellStart"/>
      <w:ins w:id="103" w:author="Dawid Honorowicz" w:date="2019-08-16T13:48:00Z"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</w:ins>
    </w:p>
    <w:p w14:paraId="7A4D2398" w14:textId="1CC91A31" w:rsidR="001B10D8" w:rsidRPr="001B10D8" w:rsidRDefault="001B10D8" w:rsidP="001B10D8">
      <w:pPr>
        <w:rPr>
          <w:ins w:id="104" w:author="Dawid Honorowicz" w:date="2019-08-16T13:48:00Z"/>
        </w:rPr>
      </w:pPr>
      <w:ins w:id="105" w:author="Dawid Honorowicz" w:date="2019-08-16T13:48:00Z">
        <w:r>
          <w:t>Mogą być rzucane przez JVM albo przez programistę.</w:t>
        </w:r>
      </w:ins>
    </w:p>
    <w:p w14:paraId="62BBF85D" w14:textId="0C20DE93" w:rsidR="00AB3273" w:rsidRDefault="00AB3273" w:rsidP="00AB3273">
      <w:pPr>
        <w:pStyle w:val="Akapitzlist"/>
        <w:numPr>
          <w:ilvl w:val="0"/>
          <w:numId w:val="28"/>
        </w:numPr>
        <w:rPr>
          <w:ins w:id="106" w:author="Dawid Honorowicz" w:date="2019-08-16T13:48:00Z"/>
        </w:rPr>
      </w:pPr>
      <w:proofErr w:type="spellStart"/>
      <w:ins w:id="107" w:author="Dawid Honorowicz" w:date="2019-08-16T13:48:00Z">
        <w:r>
          <w:t>FileNotFoundException</w:t>
        </w:r>
        <w:proofErr w:type="spellEnd"/>
        <w:r>
          <w:t xml:space="preserve"> – Podczas próby odniesienia się do pliku, który nie istnieje.</w:t>
        </w:r>
        <w:r w:rsidR="00C5147C">
          <w:t xml:space="preserve"> </w:t>
        </w:r>
        <w:r w:rsidR="00C5147C">
          <w:rPr>
            <w:b/>
            <w:bCs/>
          </w:rPr>
          <w:t>Rzucany przez programistę</w:t>
        </w:r>
      </w:ins>
    </w:p>
    <w:p w14:paraId="16BCE1F9" w14:textId="1D807492" w:rsidR="00AB3273" w:rsidRPr="00AB3273" w:rsidRDefault="00AB3273" w:rsidP="00AB3273">
      <w:pPr>
        <w:pStyle w:val="Akapitzlist"/>
        <w:numPr>
          <w:ilvl w:val="0"/>
          <w:numId w:val="28"/>
        </w:numPr>
        <w:rPr>
          <w:ins w:id="108" w:author="Dawid Honorowicz" w:date="2019-08-16T13:48:00Z"/>
        </w:rPr>
      </w:pPr>
      <w:proofErr w:type="spellStart"/>
      <w:ins w:id="109" w:author="Dawid Honorowicz" w:date="2019-08-16T13:48:00Z">
        <w:r>
          <w:t>IOException</w:t>
        </w:r>
        <w:proofErr w:type="spellEnd"/>
        <w:r>
          <w:t xml:space="preserve"> – Gdy występuje problem z odczytem lub zapisem do pliku.</w:t>
        </w:r>
        <w:r w:rsidR="00C5147C">
          <w:t xml:space="preserve"> </w:t>
        </w:r>
        <w:r w:rsidR="00C5147C">
          <w:rPr>
            <w:b/>
            <w:bCs/>
          </w:rPr>
          <w:t xml:space="preserve">Rzucany przez programistę. </w:t>
        </w:r>
        <w:r w:rsidR="00C5147C">
          <w:t>Jest rzucany przez wiele meto w pakiecie java.io, ale zawsze rzucane są w sposób zaprogramowany.</w:t>
        </w:r>
      </w:ins>
    </w:p>
    <w:p w14:paraId="3E727E15" w14:textId="35C153B6" w:rsidR="00AD7315" w:rsidRDefault="00771F1A" w:rsidP="00504B66">
      <w:pPr>
        <w:rPr>
          <w:ins w:id="110" w:author="Dawid Honorowicz" w:date="2019-08-16T13:48:00Z"/>
        </w:rPr>
      </w:pPr>
      <w:ins w:id="111" w:author="Dawid Honorowicz" w:date="2019-08-16T13:48:00Z">
        <w:r>
          <w:lastRenderedPageBreak/>
          <w:t xml:space="preserve">Na egzamin potrzebuje tylko wiedzieć, że te dwa są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exceptions</w:t>
        </w:r>
        <w:proofErr w:type="spellEnd"/>
        <w:r>
          <w:t>. Pierwszy jest podklasą drugiego.</w:t>
        </w:r>
      </w:ins>
    </w:p>
    <w:p w14:paraId="54B5369F" w14:textId="78EE9C8C" w:rsidR="00771F1A" w:rsidRDefault="00771F1A" w:rsidP="00771F1A">
      <w:pPr>
        <w:pStyle w:val="Nagwek3"/>
        <w:rPr>
          <w:ins w:id="112" w:author="Dawid Honorowicz" w:date="2019-08-16T13:48:00Z"/>
        </w:rPr>
      </w:pPr>
      <w:proofErr w:type="spellStart"/>
      <w:ins w:id="113" w:author="Dawid Honorowicz" w:date="2019-08-16T13:48:00Z">
        <w:r>
          <w:t>Errors</w:t>
        </w:r>
        <w:proofErr w:type="spellEnd"/>
      </w:ins>
    </w:p>
    <w:p w14:paraId="74F8917B" w14:textId="03AE6531" w:rsidR="009E4BC8" w:rsidRPr="009E4BC8" w:rsidRDefault="009E4BC8" w:rsidP="009E4BC8">
      <w:pPr>
        <w:rPr>
          <w:ins w:id="114" w:author="Dawid Honorowicz" w:date="2019-08-16T13:48:00Z"/>
          <w:b/>
          <w:bCs/>
        </w:rPr>
      </w:pPr>
      <w:ins w:id="115" w:author="Dawid Honorowicz" w:date="2019-08-16T13:48:00Z">
        <w:r>
          <w:rPr>
            <w:b/>
            <w:bCs/>
          </w:rPr>
          <w:t>Wszystkie rzucane przez JVM.</w:t>
        </w:r>
      </w:ins>
    </w:p>
    <w:p w14:paraId="063FA94C" w14:textId="46B47BE0" w:rsidR="00771F1A" w:rsidRDefault="00771F1A" w:rsidP="00771F1A">
      <w:pPr>
        <w:pStyle w:val="Akapitzlist"/>
        <w:numPr>
          <w:ilvl w:val="0"/>
          <w:numId w:val="29"/>
        </w:numPr>
        <w:rPr>
          <w:ins w:id="116" w:author="Dawid Honorowicz" w:date="2019-08-16T13:48:00Z"/>
        </w:rPr>
      </w:pPr>
      <w:proofErr w:type="spellStart"/>
      <w:ins w:id="117" w:author="Dawid Honorowicz" w:date="2019-08-16T13:48:00Z">
        <w:r>
          <w:t>ExceptionInInitializerError</w:t>
        </w:r>
        <w:proofErr w:type="spellEnd"/>
        <w:r>
          <w:t xml:space="preserve"> – rzucany gdy </w:t>
        </w:r>
        <w:proofErr w:type="spellStart"/>
        <w:r>
          <w:t>podzas</w:t>
        </w:r>
        <w:proofErr w:type="spellEnd"/>
        <w:r>
          <w:t xml:space="preserve"> inicjalizacji statycznych elementów klasy rzucany zostanie wyjątek, który nie zostanie obsłużony. Czyli de facto wiele innych wyjątków wypisanych w tym rozdziale może go spowodować. Wystarczy, żeby wystąpił </w:t>
        </w:r>
        <w:proofErr w:type="spellStart"/>
        <w:r>
          <w:t>naprzykład</w:t>
        </w:r>
        <w:proofErr w:type="spellEnd"/>
        <w:r>
          <w:t xml:space="preserve"> podczas wykonania bloku statycznego. W konsoli wraz z tym wyjątkiem pokazywana jest również informacja o pierwotnym wyjątku.</w:t>
        </w:r>
      </w:ins>
    </w:p>
    <w:p w14:paraId="788A556F" w14:textId="728166EF" w:rsidR="00771F1A" w:rsidRDefault="00771F1A" w:rsidP="00771F1A">
      <w:pPr>
        <w:pStyle w:val="Akapitzlist"/>
        <w:numPr>
          <w:ilvl w:val="0"/>
          <w:numId w:val="29"/>
        </w:numPr>
        <w:rPr>
          <w:ins w:id="118" w:author="Dawid Honorowicz" w:date="2019-08-16T13:48:00Z"/>
        </w:rPr>
      </w:pPr>
      <w:proofErr w:type="spellStart"/>
      <w:ins w:id="119" w:author="Dawid Honorowicz" w:date="2019-08-16T13:48:00Z">
        <w:r>
          <w:t>StackOverflowError</w:t>
        </w:r>
        <w:proofErr w:type="spellEnd"/>
        <w:r>
          <w:t xml:space="preserve"> – Gdy metoda wykonuje siebie samą bez końca.</w:t>
        </w:r>
        <w:r w:rsidR="001D7EFB">
          <w:t xml:space="preserve"> Nieskończona pętla go nie powoduje.</w:t>
        </w:r>
      </w:ins>
    </w:p>
    <w:p w14:paraId="71AD1C83" w14:textId="44068F7D" w:rsidR="00771F1A" w:rsidRDefault="00771F1A" w:rsidP="00771F1A">
      <w:pPr>
        <w:pStyle w:val="Akapitzlist"/>
        <w:numPr>
          <w:ilvl w:val="0"/>
          <w:numId w:val="29"/>
        </w:numPr>
        <w:rPr>
          <w:ins w:id="120" w:author="Dawid Honorowicz" w:date="2019-08-16T13:48:00Z"/>
        </w:rPr>
      </w:pPr>
      <w:proofErr w:type="spellStart"/>
      <w:ins w:id="121" w:author="Dawid Honorowicz" w:date="2019-08-16T13:48:00Z">
        <w:r>
          <w:t>NoClassDefFoundError</w:t>
        </w:r>
        <w:proofErr w:type="spellEnd"/>
        <w:r>
          <w:t xml:space="preserve"> – Gdy klasa, która jest użyta w kodzie jest dostępna podczas kompilacji, ale nie podczas czasu wykonania aplikacji.</w:t>
        </w:r>
      </w:ins>
    </w:p>
    <w:p w14:paraId="4ABB7FDB" w14:textId="25445CEA" w:rsidR="00771F1A" w:rsidRDefault="008F2E17" w:rsidP="008F2E17">
      <w:pPr>
        <w:pStyle w:val="Nagwek2"/>
        <w:rPr>
          <w:ins w:id="122" w:author="Dawid Honorowicz" w:date="2019-08-16T13:48:00Z"/>
        </w:rPr>
      </w:pPr>
      <w:ins w:id="123" w:author="Dawid Honorowicz" w:date="2019-08-16T13:48:00Z">
        <w:r>
          <w:t>Wywoływanie metod, które rzucają wyjątki</w:t>
        </w:r>
      </w:ins>
    </w:p>
    <w:p w14:paraId="4AAD47B6" w14:textId="622A8A17" w:rsidR="008F2E17" w:rsidRDefault="008F2E17" w:rsidP="008F2E17">
      <w:pPr>
        <w:rPr>
          <w:ins w:id="124" w:author="Dawid Honorowicz" w:date="2019-08-16T13:48:00Z"/>
        </w:rPr>
      </w:pPr>
      <w:ins w:id="125" w:author="Dawid Honorowicz" w:date="2019-08-16T13:48:00Z">
        <w:r>
          <w:t xml:space="preserve">Metoda może deklarować że rzuca wyjątek,  mimo, że wcale go nie rzuca. </w:t>
        </w:r>
      </w:ins>
    </w:p>
    <w:p w14:paraId="15008354" w14:textId="6C1ABFBC" w:rsidR="008F2E17" w:rsidRDefault="008F2E17" w:rsidP="008F2E17">
      <w:pPr>
        <w:rPr>
          <w:ins w:id="126" w:author="Dawid Honorowicz" w:date="2019-08-16T13:48:00Z"/>
        </w:rPr>
      </w:pPr>
      <w:ins w:id="127" w:author="Dawid Honorowicz" w:date="2019-08-16T13:48:00Z">
        <w:r>
          <w:t xml:space="preserve">Jeśli metoda deklaruje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to aby ją wywołać należy albo go obsłużyć (</w:t>
        </w:r>
        <w:proofErr w:type="spellStart"/>
        <w:r>
          <w:rPr>
            <w:b/>
            <w:bCs/>
          </w:rPr>
          <w:t>try</w:t>
        </w:r>
        <w:proofErr w:type="spellEnd"/>
        <w:r>
          <w:rPr>
            <w:b/>
            <w:bCs/>
          </w:rPr>
          <w:t xml:space="preserve">  - </w:t>
        </w:r>
        <w:proofErr w:type="spellStart"/>
        <w:r>
          <w:rPr>
            <w:b/>
            <w:bCs/>
          </w:rPr>
          <w:t>catch</w:t>
        </w:r>
        <w:proofErr w:type="spellEnd"/>
        <w:r>
          <w:rPr>
            <w:b/>
            <w:bCs/>
          </w:rPr>
          <w:t>)</w:t>
        </w:r>
        <w:r>
          <w:t xml:space="preserve">, albo zadeklarować. </w:t>
        </w:r>
      </w:ins>
    </w:p>
    <w:p w14:paraId="593A8622" w14:textId="1BBA651E" w:rsidR="008F2E17" w:rsidRDefault="008F2E17" w:rsidP="008F2E17">
      <w:pPr>
        <w:rPr>
          <w:ins w:id="128" w:author="Dawid Honorowicz" w:date="2019-08-16T13:48:00Z"/>
        </w:rPr>
      </w:pPr>
      <w:ins w:id="129" w:author="Dawid Honorowicz" w:date="2019-08-16T13:48:00Z">
        <w:r>
          <w:t xml:space="preserve">Jeśli metoda deklaruje </w:t>
        </w:r>
        <w:proofErr w:type="spellStart"/>
        <w:r>
          <w:t>unchecked</w:t>
        </w:r>
        <w:proofErr w:type="spellEnd"/>
        <w:r>
          <w:t xml:space="preserve"> </w:t>
        </w:r>
        <w:proofErr w:type="spellStart"/>
        <w:r>
          <w:t>exception</w:t>
        </w:r>
        <w:proofErr w:type="spellEnd"/>
        <w:r>
          <w:t xml:space="preserve"> nie trzeba  z tym nic robić przy wywołaniu tej metody.</w:t>
        </w:r>
      </w:ins>
    </w:p>
    <w:p w14:paraId="58C5E432" w14:textId="0AB283F5" w:rsidR="008F2E17" w:rsidRDefault="008F2E17" w:rsidP="008F2E17">
      <w:pPr>
        <w:rPr>
          <w:ins w:id="130" w:author="Dawid Honorowicz" w:date="2019-08-16T13:48:00Z"/>
        </w:rPr>
      </w:pPr>
      <w:ins w:id="131" w:author="Dawid Honorowicz" w:date="2019-08-16T13:48:00Z">
        <w:r>
          <w:t xml:space="preserve">Metoda </w:t>
        </w:r>
        <w:proofErr w:type="spellStart"/>
        <w:r>
          <w:t>main</w:t>
        </w:r>
        <w:proofErr w:type="spellEnd"/>
        <w:r>
          <w:t xml:space="preserve"> może deklarować wyjątki.</w:t>
        </w:r>
      </w:ins>
    </w:p>
    <w:p w14:paraId="7D7D0393" w14:textId="3EBBCCF8" w:rsidR="00E11955" w:rsidRDefault="00E11955" w:rsidP="00E11955">
      <w:pPr>
        <w:pStyle w:val="Nagwek3"/>
        <w:rPr>
          <w:ins w:id="132" w:author="Dawid Honorowicz" w:date="2019-08-16T13:48:00Z"/>
        </w:rPr>
      </w:pPr>
      <w:ins w:id="133" w:author="Dawid Honorowicz" w:date="2019-08-16T13:48:00Z">
        <w:r>
          <w:t>Podklasy</w:t>
        </w:r>
      </w:ins>
    </w:p>
    <w:p w14:paraId="67616770" w14:textId="034A9AC9" w:rsidR="00504B66" w:rsidRDefault="00E11955" w:rsidP="00504B66">
      <w:pPr>
        <w:rPr>
          <w:ins w:id="134" w:author="Dawid Honorowicz" w:date="2019-08-16T13:48:00Z"/>
        </w:rPr>
      </w:pPr>
      <w:ins w:id="135" w:author="Dawid Honorowicz" w:date="2019-08-16T13:48:00Z">
        <w:r>
          <w:t>Metoda podklasy może deklarować takie same lub mniej wyjątków</w:t>
        </w:r>
        <w:r w:rsidR="00684797">
          <w:t xml:space="preserve"> co metoda nadklasy lub interfejsu</w:t>
        </w:r>
        <w:r>
          <w:t>. Nie może deklarować wyjątków szerszych niż nadklasa</w:t>
        </w:r>
        <w:r w:rsidR="00684797">
          <w:t xml:space="preserve"> czy metoda interfejsu</w:t>
        </w:r>
        <w:r>
          <w:t xml:space="preserve">. </w:t>
        </w:r>
      </w:ins>
    </w:p>
    <w:p w14:paraId="6020B702" w14:textId="38F2197C" w:rsidR="007508D8" w:rsidRDefault="007508D8" w:rsidP="00504B66">
      <w:pPr>
        <w:rPr>
          <w:ins w:id="136" w:author="Dawid Honorowicz" w:date="2019-08-16T13:48:00Z"/>
        </w:rPr>
      </w:pPr>
      <w:ins w:id="137" w:author="Dawid Honorowicz" w:date="2019-08-16T13:48:00Z">
        <w:r>
          <w:t xml:space="preserve">Wyjątek stanowią </w:t>
        </w:r>
        <w:proofErr w:type="spellStart"/>
        <w:r>
          <w:t>checked</w:t>
        </w:r>
        <w:proofErr w:type="spellEnd"/>
        <w:r>
          <w:t xml:space="preserve"> </w:t>
        </w:r>
        <w:proofErr w:type="spellStart"/>
        <w:r>
          <w:t>expressions</w:t>
        </w:r>
        <w:proofErr w:type="spellEnd"/>
        <w:r>
          <w:t>, ponieważ ich deklaracja nic nie zmienia.</w:t>
        </w:r>
      </w:ins>
    </w:p>
    <w:p w14:paraId="3AC881DD" w14:textId="5C1E3D1A" w:rsidR="007508D8" w:rsidRDefault="007508D8" w:rsidP="007508D8">
      <w:pPr>
        <w:pStyle w:val="Nagwek3"/>
        <w:rPr>
          <w:ins w:id="138" w:author="Dawid Honorowicz" w:date="2019-08-16T13:48:00Z"/>
        </w:rPr>
      </w:pPr>
      <w:ins w:id="139" w:author="Dawid Honorowicz" w:date="2019-08-16T13:48:00Z">
        <w:r>
          <w:t>Wyświetlanie wyjątków</w:t>
        </w:r>
      </w:ins>
    </w:p>
    <w:p w14:paraId="0F1AFDA4" w14:textId="300CFED2" w:rsidR="007508D8" w:rsidRDefault="004C2F70" w:rsidP="007508D8">
      <w:pPr>
        <w:rPr>
          <w:ins w:id="140" w:author="Dawid Honorowicz" w:date="2019-08-16T13:48:00Z"/>
        </w:rPr>
      </w:pPr>
      <w:ins w:id="141" w:author="Dawid Honorowicz" w:date="2019-08-16T13:48:00Z">
        <w:r>
          <w:t>Istnieją trzy sposoby wyświetlenia wyjątku:</w:t>
        </w:r>
      </w:ins>
    </w:p>
    <w:p w14:paraId="0BADA376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ins w:id="142" w:author="Dawid Honorowicz" w:date="2019-08-16T13:48:00Z"/>
          <w:rFonts w:ascii="Consolas" w:hAnsi="Consolas" w:cs="Consolas"/>
          <w:sz w:val="20"/>
          <w:szCs w:val="20"/>
        </w:rPr>
      </w:pPr>
      <w:ins w:id="143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</w:rPr>
          <w:t>System.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</w:rPr>
          <w:t>out</w:t>
        </w:r>
        <w:r>
          <w:rPr>
            <w:rFonts w:ascii="Consolas" w:hAnsi="Consolas" w:cs="Consolas"/>
            <w:color w:val="000000"/>
            <w:sz w:val="20"/>
            <w:szCs w:val="20"/>
          </w:rPr>
          <w:t>.println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);</w:t>
        </w:r>
      </w:ins>
    </w:p>
    <w:p w14:paraId="1F64A110" w14:textId="77777777" w:rsidR="004C2F70" w:rsidRDefault="004C2F70" w:rsidP="004C2F70">
      <w:pPr>
        <w:autoSpaceDE w:val="0"/>
        <w:autoSpaceDN w:val="0"/>
        <w:adjustRightInd w:val="0"/>
        <w:spacing w:after="0" w:line="240" w:lineRule="auto"/>
        <w:rPr>
          <w:ins w:id="144" w:author="Dawid Honorowicz" w:date="2019-08-16T13:48:00Z"/>
          <w:rFonts w:ascii="Consolas" w:hAnsi="Consolas" w:cs="Consolas"/>
          <w:sz w:val="20"/>
          <w:szCs w:val="20"/>
        </w:rPr>
      </w:pPr>
      <w:ins w:id="145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000000"/>
            <w:sz w:val="20"/>
            <w:szCs w:val="20"/>
          </w:rPr>
          <w:t>System.</w:t>
        </w:r>
        <w:r>
          <w:rPr>
            <w:rFonts w:ascii="Consolas" w:hAnsi="Consolas" w:cs="Consolas"/>
            <w:b/>
            <w:bCs/>
            <w:i/>
            <w:iCs/>
            <w:color w:val="0000C0"/>
            <w:sz w:val="20"/>
            <w:szCs w:val="20"/>
          </w:rPr>
          <w:t>out</w:t>
        </w:r>
        <w:r>
          <w:rPr>
            <w:rFonts w:ascii="Consolas" w:hAnsi="Consolas" w:cs="Consolas"/>
            <w:color w:val="000000"/>
            <w:sz w:val="20"/>
            <w:szCs w:val="20"/>
          </w:rPr>
          <w:t>.println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</w:t>
        </w:r>
        <w:proofErr w:type="spellStart"/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.getMessage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());</w:t>
        </w:r>
      </w:ins>
    </w:p>
    <w:p w14:paraId="7D9887DD" w14:textId="7283A951" w:rsidR="004C2F70" w:rsidRPr="007508D8" w:rsidRDefault="004C2F70" w:rsidP="004C2F70">
      <w:pPr>
        <w:rPr>
          <w:ins w:id="146" w:author="Dawid Honorowicz" w:date="2019-08-16T13:48:00Z"/>
        </w:rPr>
      </w:pPr>
      <w:ins w:id="147" w:author="Dawid Honorowicz" w:date="2019-08-16T13:48:00Z"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r>
          <w:rPr>
            <w:rFonts w:ascii="Consolas" w:hAnsi="Consolas" w:cs="Consolas"/>
            <w:color w:val="000000"/>
            <w:sz w:val="20"/>
            <w:szCs w:val="20"/>
          </w:rPr>
          <w:tab/>
        </w:r>
        <w:proofErr w:type="spellStart"/>
        <w:r>
          <w:rPr>
            <w:rFonts w:ascii="Consolas" w:hAnsi="Consolas" w:cs="Consolas"/>
            <w:color w:val="6A3E3E"/>
            <w:sz w:val="20"/>
            <w:szCs w:val="20"/>
          </w:rPr>
          <w:t>e</w:t>
        </w:r>
        <w:r>
          <w:rPr>
            <w:rFonts w:ascii="Consolas" w:hAnsi="Consolas" w:cs="Consolas"/>
            <w:color w:val="000000"/>
            <w:sz w:val="20"/>
            <w:szCs w:val="20"/>
          </w:rPr>
          <w:t>.printStackTrace</w:t>
        </w:r>
        <w:proofErr w:type="spellEnd"/>
        <w:r>
          <w:rPr>
            <w:rFonts w:ascii="Consolas" w:hAnsi="Consolas" w:cs="Consolas"/>
            <w:color w:val="000000"/>
            <w:sz w:val="20"/>
            <w:szCs w:val="20"/>
          </w:rPr>
          <w:t>();</w:t>
        </w:r>
      </w:ins>
    </w:p>
    <w:p w14:paraId="5453612E" w14:textId="75AC5BD0" w:rsidR="000C5C99" w:rsidRDefault="000C5C99" w:rsidP="00BA3EFD">
      <w:pPr>
        <w:pStyle w:val="Nagwek1"/>
      </w:pPr>
      <w:r>
        <w:t>Inne</w:t>
      </w:r>
    </w:p>
    <w:p w14:paraId="7ABEF79A" w14:textId="52E6BFFE" w:rsidR="000C5C99" w:rsidRDefault="000C5C99" w:rsidP="000C5C99">
      <w:r>
        <w:t xml:space="preserve">Nazwy </w:t>
      </w:r>
      <w:r w:rsidR="00883786">
        <w:t xml:space="preserve">(zmiennych, klas, </w:t>
      </w:r>
      <w:proofErr w:type="spellStart"/>
      <w:r w:rsidR="00883786">
        <w:t>method</w:t>
      </w:r>
      <w:proofErr w:type="spellEnd"/>
      <w:r w:rsidR="00883786">
        <w:t xml:space="preserve"> itp. )  </w:t>
      </w:r>
      <w:r w:rsidR="00E07169">
        <w:t>muszą zaczynać się od litery,</w:t>
      </w:r>
      <w:r w:rsidR="00883786">
        <w:t xml:space="preserve"> podkreśleni</w:t>
      </w:r>
      <w:r w:rsidR="00E07169">
        <w:t>a</w:t>
      </w:r>
      <w:r w:rsidR="00883786">
        <w:t xml:space="preserve"> (_) </w:t>
      </w:r>
      <w:r w:rsidR="00E07169">
        <w:t>lub</w:t>
      </w:r>
      <w:r w:rsidR="00883786">
        <w:t xml:space="preserve"> znak</w:t>
      </w:r>
      <w:r w:rsidR="00E07169">
        <w:t>u</w:t>
      </w:r>
      <w:r w:rsidR="00883786">
        <w:t xml:space="preserve"> dolara $.</w:t>
      </w:r>
      <w:r w:rsidR="00E07169">
        <w:t xml:space="preserve"> Każdy kolejny znak może dodatkowo być cyfrą. Wielkie litery są rozróżniane od małych.</w:t>
      </w:r>
      <w:r w:rsidR="00C76803">
        <w:t xml:space="preserve"> Nie wolno używać jako nazw zarezerwowanych słów Java.</w:t>
      </w:r>
    </w:p>
    <w:p w14:paraId="5A17341F" w14:textId="79604431" w:rsidR="003F60F9" w:rsidRPr="00C76803" w:rsidRDefault="003F60F9" w:rsidP="00C768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$a8$() {} – poprawna nazwa metody</w:t>
      </w:r>
    </w:p>
    <w:p w14:paraId="3C106E1C" w14:textId="3BFFA985" w:rsidR="00E07169" w:rsidRDefault="0074274F" w:rsidP="000C5C99">
      <w:r>
        <w:t>Słowa kluczowe Javy (najbardziej problematyczne):</w:t>
      </w:r>
    </w:p>
    <w:p w14:paraId="30A01328" w14:textId="36CA011D" w:rsidR="0074274F" w:rsidRPr="0074274F" w:rsidRDefault="003F60F9" w:rsidP="0074274F">
      <w:pPr>
        <w:pStyle w:val="Akapitzlist"/>
        <w:numPr>
          <w:ilvl w:val="0"/>
          <w:numId w:val="2"/>
        </w:numPr>
        <w:rPr>
          <w:vertAlign w:val="superscript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onst</w:t>
      </w:r>
      <w:proofErr w:type="spellEnd"/>
    </w:p>
    <w:p w14:paraId="00797D76" w14:textId="61D981AB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c</w:t>
      </w:r>
      <w:r w:rsidR="0074274F" w:rsidRPr="0074274F">
        <w:rPr>
          <w:rStyle w:val="HTML-kod"/>
          <w:rFonts w:eastAsiaTheme="minorHAnsi"/>
        </w:rPr>
        <w:t>ase</w:t>
      </w:r>
      <w:proofErr w:type="spellEnd"/>
    </w:p>
    <w:p w14:paraId="28186E4B" w14:textId="5918BF84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d</w:t>
      </w:r>
      <w:r w:rsidR="0074274F" w:rsidRPr="0074274F">
        <w:rPr>
          <w:rStyle w:val="HTML-kod"/>
          <w:rFonts w:eastAsiaTheme="minorHAnsi"/>
        </w:rPr>
        <w:t>efault</w:t>
      </w:r>
      <w:proofErr w:type="spellEnd"/>
    </w:p>
    <w:p w14:paraId="2747AE7E" w14:textId="1ACBAFF4" w:rsid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g</w:t>
      </w:r>
      <w:r w:rsidR="0074274F" w:rsidRPr="0074274F">
        <w:rPr>
          <w:rStyle w:val="HTML-kod"/>
          <w:rFonts w:eastAsiaTheme="minorHAnsi"/>
        </w:rPr>
        <w:t>oto</w:t>
      </w:r>
      <w:proofErr w:type="spellEnd"/>
    </w:p>
    <w:p w14:paraId="1329F684" w14:textId="77777777" w:rsidR="00870176" w:rsidRPr="0074274F" w:rsidRDefault="00870176" w:rsidP="00870176">
      <w:pPr>
        <w:pStyle w:val="Akapitzlist"/>
        <w:rPr>
          <w:ins w:id="148" w:author="Dawid Honorowicz" w:date="2019-08-16T13:48:00Z"/>
          <w:rStyle w:val="HTML-kod"/>
          <w:rFonts w:eastAsiaTheme="minorHAnsi"/>
        </w:rPr>
      </w:pPr>
    </w:p>
    <w:p w14:paraId="57839C86" w14:textId="7C01BE37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r>
        <w:rPr>
          <w:rStyle w:val="HTML-kod"/>
          <w:rFonts w:eastAsiaTheme="minorHAnsi"/>
        </w:rPr>
        <w:t>n</w:t>
      </w:r>
      <w:r w:rsidR="0074274F" w:rsidRPr="0074274F">
        <w:rPr>
          <w:rStyle w:val="HTML-kod"/>
          <w:rFonts w:eastAsiaTheme="minorHAnsi"/>
        </w:rPr>
        <w:t>ative</w:t>
      </w:r>
    </w:p>
    <w:p w14:paraId="33CC5132" w14:textId="02B78469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lastRenderedPageBreak/>
        <w:t>s</w:t>
      </w:r>
      <w:r w:rsidR="0074274F" w:rsidRPr="0074274F">
        <w:rPr>
          <w:rStyle w:val="HTML-kod"/>
          <w:rFonts w:eastAsiaTheme="minorHAnsi"/>
        </w:rPr>
        <w:t>trictfp</w:t>
      </w:r>
      <w:proofErr w:type="spellEnd"/>
    </w:p>
    <w:p w14:paraId="71F2D0DF" w14:textId="46ABC5E0" w:rsidR="0074274F" w:rsidRPr="0074274F" w:rsidRDefault="003F60F9" w:rsidP="0074274F">
      <w:pPr>
        <w:pStyle w:val="Akapitzlist"/>
        <w:numPr>
          <w:ilvl w:val="0"/>
          <w:numId w:val="2"/>
        </w:numPr>
        <w:rPr>
          <w:rStyle w:val="HTML-kod"/>
          <w:rFonts w:eastAsiaTheme="minorHAnsi"/>
        </w:rPr>
      </w:pPr>
      <w:proofErr w:type="spellStart"/>
      <w:r>
        <w:rPr>
          <w:rStyle w:val="HTML-kod"/>
          <w:rFonts w:eastAsiaTheme="minorHAnsi"/>
        </w:rPr>
        <w:t>t</w:t>
      </w:r>
      <w:r w:rsidR="0074274F" w:rsidRPr="0074274F">
        <w:rPr>
          <w:rStyle w:val="HTML-kod"/>
          <w:rFonts w:eastAsiaTheme="minorHAnsi"/>
        </w:rPr>
        <w:t>ransient</w:t>
      </w:r>
      <w:proofErr w:type="spellEnd"/>
    </w:p>
    <w:p w14:paraId="0D7CF3A8" w14:textId="70B185F4" w:rsidR="0074274F" w:rsidRPr="00083921" w:rsidRDefault="003F60F9" w:rsidP="0074274F">
      <w:pPr>
        <w:pStyle w:val="Akapitzlist"/>
        <w:numPr>
          <w:ilvl w:val="0"/>
          <w:numId w:val="2"/>
        </w:numPr>
        <w:rPr>
          <w:rStyle w:val="HTML-kod"/>
          <w:rFonts w:asciiTheme="minorHAnsi" w:eastAsiaTheme="minorHAnsi" w:hAnsiTheme="minorHAnsi" w:cstheme="minorBidi"/>
          <w:sz w:val="22"/>
          <w:szCs w:val="22"/>
        </w:rPr>
      </w:pPr>
      <w:proofErr w:type="spellStart"/>
      <w:r>
        <w:rPr>
          <w:rStyle w:val="HTML-kod"/>
          <w:rFonts w:eastAsiaTheme="minorHAnsi"/>
        </w:rPr>
        <w:t>v</w:t>
      </w:r>
      <w:r w:rsidR="0074274F" w:rsidRPr="0074274F">
        <w:rPr>
          <w:rStyle w:val="HTML-kod"/>
          <w:rFonts w:eastAsiaTheme="minorHAnsi"/>
        </w:rPr>
        <w:t>olatile</w:t>
      </w:r>
      <w:proofErr w:type="spellEnd"/>
    </w:p>
    <w:p w14:paraId="1F108AFC" w14:textId="576253B8" w:rsidR="00083921" w:rsidRDefault="00A02D28" w:rsidP="00083921">
      <w:ins w:id="149" w:author="Dawid Honorowicz" w:date="2019-08-16T13:48:00Z">
        <w:r>
          <w:t>Jeśli coś jest wymagane (</w:t>
        </w:r>
        <w:proofErr w:type="spellStart"/>
        <w:r>
          <w:t>reuired</w:t>
        </w:r>
        <w:proofErr w:type="spellEnd"/>
        <w:r>
          <w:t xml:space="preserve">) , to jest </w:t>
        </w:r>
        <w:r w:rsidR="00330FDB">
          <w:t>z automatu</w:t>
        </w:r>
        <w:r>
          <w:t xml:space="preserve"> możliwe (</w:t>
        </w:r>
        <w:proofErr w:type="spellStart"/>
        <w:r>
          <w:t>allowed</w:t>
        </w:r>
        <w:proofErr w:type="spellEnd"/>
        <w:r>
          <w:t>)</w:t>
        </w:r>
      </w:ins>
    </w:p>
    <w:p w14:paraId="6E22DB71" w14:textId="77777777" w:rsidR="00A02D28" w:rsidRDefault="00A02D28" w:rsidP="00083921">
      <w:pPr>
        <w:rPr>
          <w:ins w:id="150" w:author="Dawid Honorowicz" w:date="2019-08-16T13:48:00Z"/>
        </w:rPr>
      </w:pPr>
    </w:p>
    <w:p w14:paraId="0CE7EA74" w14:textId="10DB93F2" w:rsidR="00083921" w:rsidRDefault="00870176" w:rsidP="00083921">
      <w:ins w:id="151" w:author="Dawid Honorowicz" w:date="2019-08-16T13:48:00Z">
        <w:r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email:</w:t>
        </w:r>
        <w:bookmarkStart w:id="152" w:name="_GoBack"/>
        <w:r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 </w:t>
        </w:r>
        <w:r w:rsidR="00F6142B">
          <w:fldChar w:fldCharType="begin"/>
        </w:r>
        <w:r w:rsidR="00F6142B">
          <w:instrText xml:space="preserve"> HYPERLINK "mailto:joanna.gawron@opsenio.com" \t "_blank" </w:instrText>
        </w:r>
        <w:r w:rsidR="00F6142B">
          <w:fldChar w:fldCharType="separate"/>
        </w:r>
        <w:r>
          <w:rPr>
            <w:rStyle w:val="Hipercze"/>
            <w:rFonts w:ascii="Arial" w:hAnsi="Arial" w:cs="Arial"/>
            <w:color w:val="1264A3"/>
            <w:sz w:val="23"/>
            <w:szCs w:val="23"/>
            <w:shd w:val="clear" w:color="auto" w:fill="FFFFFF"/>
          </w:rPr>
          <w:t>joanna.gawron@opsenio.com</w:t>
        </w:r>
        <w:r w:rsidR="00F6142B">
          <w:rPr>
            <w:rStyle w:val="Hipercze"/>
            <w:rFonts w:ascii="Arial" w:hAnsi="Arial" w:cs="Arial"/>
            <w:color w:val="1264A3"/>
            <w:sz w:val="23"/>
            <w:szCs w:val="23"/>
            <w:shd w:val="clear" w:color="auto" w:fill="FFFFFF"/>
          </w:rPr>
          <w:fldChar w:fldCharType="end"/>
        </w:r>
        <w:bookmarkEnd w:id="152"/>
        <w:r>
          <w:rPr>
            <w:rFonts w:ascii="Arial" w:hAnsi="Arial" w:cs="Arial"/>
            <w:color w:val="1D1C1D"/>
            <w:sz w:val="23"/>
            <w:szCs w:val="23"/>
          </w:rPr>
          <w:br/>
        </w:r>
        <w:r>
          <w:rPr>
            <w:rFonts w:ascii="Arial" w:hAnsi="Arial" w:cs="Arial"/>
            <w:color w:val="1D1C1D"/>
            <w:sz w:val="23"/>
            <w:szCs w:val="23"/>
            <w:shd w:val="clear" w:color="auto" w:fill="FFFFFF"/>
          </w:rPr>
          <w:t>hasło: opseniowo987</w:t>
        </w:r>
      </w:ins>
    </w:p>
    <w:p w14:paraId="5E6A3EA7" w14:textId="6BA3D9E1" w:rsidR="00083921" w:rsidRDefault="00CF3523" w:rsidP="00083921">
      <w:r>
        <w:t xml:space="preserve">VPN jest jakby tunelem poprowadzonym przez </w:t>
      </w:r>
      <w:proofErr w:type="spellStart"/>
      <w:r>
        <w:t>internet</w:t>
      </w:r>
      <w:proofErr w:type="spellEnd"/>
      <w:r>
        <w:t>, pomiędzy routerem do którego nie jestem bezpośrednio podpięty, a moim komputerem.</w:t>
      </w:r>
    </w:p>
    <w:p w14:paraId="07EA78CA" w14:textId="2074FE5F" w:rsidR="00CF3523" w:rsidRPr="000C5C99" w:rsidRDefault="00CF3523" w:rsidP="00083921">
      <w:r>
        <w:t xml:space="preserve">Czyli VPN to tak jakby połączenie z innym routerem za pośrednictwem </w:t>
      </w:r>
      <w:proofErr w:type="spellStart"/>
      <w:r>
        <w:t>internetu</w:t>
      </w:r>
      <w:proofErr w:type="spellEnd"/>
      <w:r>
        <w:t>.</w:t>
      </w:r>
    </w:p>
    <w:sectPr w:rsidR="00CF3523" w:rsidRPr="000C5C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abonLTStd-Roman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ourceCodePro-Regular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5C23A0"/>
    <w:multiLevelType w:val="hybridMultilevel"/>
    <w:tmpl w:val="E9285C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71D83"/>
    <w:multiLevelType w:val="hybridMultilevel"/>
    <w:tmpl w:val="E01881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55B67"/>
    <w:multiLevelType w:val="hybridMultilevel"/>
    <w:tmpl w:val="ABD22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E461A"/>
    <w:multiLevelType w:val="hybridMultilevel"/>
    <w:tmpl w:val="49C8FD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3274B"/>
    <w:multiLevelType w:val="hybridMultilevel"/>
    <w:tmpl w:val="5FF49F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C6C43"/>
    <w:multiLevelType w:val="hybridMultilevel"/>
    <w:tmpl w:val="498A9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241F9B"/>
    <w:multiLevelType w:val="hybridMultilevel"/>
    <w:tmpl w:val="534AB1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37791F"/>
    <w:multiLevelType w:val="hybridMultilevel"/>
    <w:tmpl w:val="DAC0A7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E2A56"/>
    <w:multiLevelType w:val="hybridMultilevel"/>
    <w:tmpl w:val="AA40DC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76779E"/>
    <w:multiLevelType w:val="hybridMultilevel"/>
    <w:tmpl w:val="8EE8D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FB6748"/>
    <w:multiLevelType w:val="hybridMultilevel"/>
    <w:tmpl w:val="0D56E4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3E4C12"/>
    <w:multiLevelType w:val="hybridMultilevel"/>
    <w:tmpl w:val="42A886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55A02"/>
    <w:multiLevelType w:val="hybridMultilevel"/>
    <w:tmpl w:val="6A603E1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0F4BE9"/>
    <w:multiLevelType w:val="hybridMultilevel"/>
    <w:tmpl w:val="C570FF2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BD7040"/>
    <w:multiLevelType w:val="hybridMultilevel"/>
    <w:tmpl w:val="7D2A4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CE0AEB"/>
    <w:multiLevelType w:val="hybridMultilevel"/>
    <w:tmpl w:val="319A58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D34521"/>
    <w:multiLevelType w:val="hybridMultilevel"/>
    <w:tmpl w:val="77AA33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2240C"/>
    <w:multiLevelType w:val="hybridMultilevel"/>
    <w:tmpl w:val="4F34EE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532BB6"/>
    <w:multiLevelType w:val="hybridMultilevel"/>
    <w:tmpl w:val="3EBE6B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843E9"/>
    <w:multiLevelType w:val="hybridMultilevel"/>
    <w:tmpl w:val="EFE022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6F2435D"/>
    <w:multiLevelType w:val="hybridMultilevel"/>
    <w:tmpl w:val="F3409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CE6CFC"/>
    <w:multiLevelType w:val="hybridMultilevel"/>
    <w:tmpl w:val="9CCCEC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441B74"/>
    <w:multiLevelType w:val="hybridMultilevel"/>
    <w:tmpl w:val="ECD44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742885"/>
    <w:multiLevelType w:val="hybridMultilevel"/>
    <w:tmpl w:val="542ECC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FE70B1"/>
    <w:multiLevelType w:val="hybridMultilevel"/>
    <w:tmpl w:val="3244D3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CE2BF7"/>
    <w:multiLevelType w:val="hybridMultilevel"/>
    <w:tmpl w:val="DCEA7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1F46E3B"/>
    <w:multiLevelType w:val="hybridMultilevel"/>
    <w:tmpl w:val="1E90C3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7A1896"/>
    <w:multiLevelType w:val="hybridMultilevel"/>
    <w:tmpl w:val="B9CC3A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1153B5"/>
    <w:multiLevelType w:val="hybridMultilevel"/>
    <w:tmpl w:val="11B6BF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BFC56BE"/>
    <w:multiLevelType w:val="hybridMultilevel"/>
    <w:tmpl w:val="00EC94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5"/>
  </w:num>
  <w:num w:numId="5">
    <w:abstractNumId w:val="17"/>
  </w:num>
  <w:num w:numId="6">
    <w:abstractNumId w:val="21"/>
  </w:num>
  <w:num w:numId="7">
    <w:abstractNumId w:val="4"/>
  </w:num>
  <w:num w:numId="8">
    <w:abstractNumId w:val="18"/>
  </w:num>
  <w:num w:numId="9">
    <w:abstractNumId w:val="12"/>
  </w:num>
  <w:num w:numId="10">
    <w:abstractNumId w:val="24"/>
  </w:num>
  <w:num w:numId="11">
    <w:abstractNumId w:val="2"/>
  </w:num>
  <w:num w:numId="12">
    <w:abstractNumId w:val="14"/>
  </w:num>
  <w:num w:numId="13">
    <w:abstractNumId w:val="28"/>
  </w:num>
  <w:num w:numId="14">
    <w:abstractNumId w:val="29"/>
  </w:num>
  <w:num w:numId="15">
    <w:abstractNumId w:val="10"/>
  </w:num>
  <w:num w:numId="16">
    <w:abstractNumId w:val="27"/>
  </w:num>
  <w:num w:numId="17">
    <w:abstractNumId w:val="8"/>
  </w:num>
  <w:num w:numId="18">
    <w:abstractNumId w:val="1"/>
  </w:num>
  <w:num w:numId="19">
    <w:abstractNumId w:val="7"/>
  </w:num>
  <w:num w:numId="20">
    <w:abstractNumId w:val="20"/>
  </w:num>
  <w:num w:numId="21">
    <w:abstractNumId w:val="23"/>
  </w:num>
  <w:num w:numId="22">
    <w:abstractNumId w:val="22"/>
  </w:num>
  <w:num w:numId="23">
    <w:abstractNumId w:val="11"/>
  </w:num>
  <w:num w:numId="24">
    <w:abstractNumId w:val="19"/>
  </w:num>
  <w:num w:numId="25">
    <w:abstractNumId w:val="26"/>
  </w:num>
  <w:num w:numId="26">
    <w:abstractNumId w:val="9"/>
  </w:num>
  <w:num w:numId="27">
    <w:abstractNumId w:val="3"/>
  </w:num>
  <w:num w:numId="28">
    <w:abstractNumId w:val="25"/>
  </w:num>
  <w:num w:numId="29">
    <w:abstractNumId w:val="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85"/>
    <w:rsid w:val="000104E4"/>
    <w:rsid w:val="00012C09"/>
    <w:rsid w:val="00027E1A"/>
    <w:rsid w:val="00032CDB"/>
    <w:rsid w:val="00035117"/>
    <w:rsid w:val="00036A59"/>
    <w:rsid w:val="00056C2A"/>
    <w:rsid w:val="00060123"/>
    <w:rsid w:val="00060BE5"/>
    <w:rsid w:val="0006356B"/>
    <w:rsid w:val="00083921"/>
    <w:rsid w:val="00087605"/>
    <w:rsid w:val="000A4989"/>
    <w:rsid w:val="000A4F6C"/>
    <w:rsid w:val="000B7B69"/>
    <w:rsid w:val="000C5C99"/>
    <w:rsid w:val="000E2C83"/>
    <w:rsid w:val="000F050D"/>
    <w:rsid w:val="000F45CA"/>
    <w:rsid w:val="00112C40"/>
    <w:rsid w:val="001215CD"/>
    <w:rsid w:val="00125804"/>
    <w:rsid w:val="0013297A"/>
    <w:rsid w:val="00135BF1"/>
    <w:rsid w:val="00146AD2"/>
    <w:rsid w:val="00146C63"/>
    <w:rsid w:val="001500FB"/>
    <w:rsid w:val="00152D5A"/>
    <w:rsid w:val="001605D4"/>
    <w:rsid w:val="00166CB1"/>
    <w:rsid w:val="00173AC0"/>
    <w:rsid w:val="001820DA"/>
    <w:rsid w:val="00186198"/>
    <w:rsid w:val="00190E54"/>
    <w:rsid w:val="00193E50"/>
    <w:rsid w:val="00195502"/>
    <w:rsid w:val="001A7C2D"/>
    <w:rsid w:val="001B10D8"/>
    <w:rsid w:val="001B3652"/>
    <w:rsid w:val="001B6CBE"/>
    <w:rsid w:val="001B7D2D"/>
    <w:rsid w:val="001D09C0"/>
    <w:rsid w:val="001D279B"/>
    <w:rsid w:val="001D7EFB"/>
    <w:rsid w:val="001E0574"/>
    <w:rsid w:val="001E29EF"/>
    <w:rsid w:val="001E6C35"/>
    <w:rsid w:val="001F1CCD"/>
    <w:rsid w:val="0020147D"/>
    <w:rsid w:val="00220DD3"/>
    <w:rsid w:val="00221E81"/>
    <w:rsid w:val="002305B7"/>
    <w:rsid w:val="00233288"/>
    <w:rsid w:val="002423D1"/>
    <w:rsid w:val="002467E7"/>
    <w:rsid w:val="0026042E"/>
    <w:rsid w:val="00260A4F"/>
    <w:rsid w:val="00276D35"/>
    <w:rsid w:val="002827C1"/>
    <w:rsid w:val="00287B44"/>
    <w:rsid w:val="0029161F"/>
    <w:rsid w:val="00291980"/>
    <w:rsid w:val="002D4AAE"/>
    <w:rsid w:val="002D60E2"/>
    <w:rsid w:val="002E7D8C"/>
    <w:rsid w:val="00305701"/>
    <w:rsid w:val="00313763"/>
    <w:rsid w:val="00315691"/>
    <w:rsid w:val="00330FDB"/>
    <w:rsid w:val="0033687B"/>
    <w:rsid w:val="00373A64"/>
    <w:rsid w:val="00384529"/>
    <w:rsid w:val="00390689"/>
    <w:rsid w:val="00391A0C"/>
    <w:rsid w:val="00396E2A"/>
    <w:rsid w:val="003B1264"/>
    <w:rsid w:val="003B3AE8"/>
    <w:rsid w:val="003C110C"/>
    <w:rsid w:val="003C39D7"/>
    <w:rsid w:val="003D3E0E"/>
    <w:rsid w:val="003E3472"/>
    <w:rsid w:val="003E6E22"/>
    <w:rsid w:val="003F60F9"/>
    <w:rsid w:val="003F6B6F"/>
    <w:rsid w:val="00401F6A"/>
    <w:rsid w:val="004069B5"/>
    <w:rsid w:val="00417DCE"/>
    <w:rsid w:val="00424DB4"/>
    <w:rsid w:val="0044100F"/>
    <w:rsid w:val="004452A3"/>
    <w:rsid w:val="00446E57"/>
    <w:rsid w:val="004507B6"/>
    <w:rsid w:val="00460619"/>
    <w:rsid w:val="0046297E"/>
    <w:rsid w:val="00470DC8"/>
    <w:rsid w:val="00480BF6"/>
    <w:rsid w:val="00484D38"/>
    <w:rsid w:val="00497976"/>
    <w:rsid w:val="004C2F70"/>
    <w:rsid w:val="004C32DE"/>
    <w:rsid w:val="004D4CDD"/>
    <w:rsid w:val="004E1FC5"/>
    <w:rsid w:val="004F2B8F"/>
    <w:rsid w:val="004F73F8"/>
    <w:rsid w:val="00504B66"/>
    <w:rsid w:val="00510E50"/>
    <w:rsid w:val="00515C85"/>
    <w:rsid w:val="00515E15"/>
    <w:rsid w:val="00522CB2"/>
    <w:rsid w:val="00525278"/>
    <w:rsid w:val="005257EE"/>
    <w:rsid w:val="00530A99"/>
    <w:rsid w:val="00561AA9"/>
    <w:rsid w:val="00574363"/>
    <w:rsid w:val="00593F23"/>
    <w:rsid w:val="00596415"/>
    <w:rsid w:val="005B185E"/>
    <w:rsid w:val="005B5326"/>
    <w:rsid w:val="005B76BB"/>
    <w:rsid w:val="005D3FE3"/>
    <w:rsid w:val="005D6854"/>
    <w:rsid w:val="005E218C"/>
    <w:rsid w:val="005F4EB3"/>
    <w:rsid w:val="0061728B"/>
    <w:rsid w:val="00622F39"/>
    <w:rsid w:val="00633FA8"/>
    <w:rsid w:val="00636EEA"/>
    <w:rsid w:val="006373D9"/>
    <w:rsid w:val="00645CDA"/>
    <w:rsid w:val="0065172A"/>
    <w:rsid w:val="00660757"/>
    <w:rsid w:val="00661720"/>
    <w:rsid w:val="006652DD"/>
    <w:rsid w:val="00684797"/>
    <w:rsid w:val="00692943"/>
    <w:rsid w:val="006A52BE"/>
    <w:rsid w:val="006A5DA2"/>
    <w:rsid w:val="006C0F01"/>
    <w:rsid w:val="006C33C9"/>
    <w:rsid w:val="006E5B71"/>
    <w:rsid w:val="006E7BCA"/>
    <w:rsid w:val="00700BAB"/>
    <w:rsid w:val="00701C16"/>
    <w:rsid w:val="00707139"/>
    <w:rsid w:val="007221CB"/>
    <w:rsid w:val="00727DC2"/>
    <w:rsid w:val="0074274F"/>
    <w:rsid w:val="007507A2"/>
    <w:rsid w:val="007508D8"/>
    <w:rsid w:val="00771F1A"/>
    <w:rsid w:val="007A38AD"/>
    <w:rsid w:val="007A3A42"/>
    <w:rsid w:val="007A66F0"/>
    <w:rsid w:val="007A78EB"/>
    <w:rsid w:val="007B3F91"/>
    <w:rsid w:val="007C0FD7"/>
    <w:rsid w:val="007C2CC2"/>
    <w:rsid w:val="007D5259"/>
    <w:rsid w:val="007E0581"/>
    <w:rsid w:val="00806638"/>
    <w:rsid w:val="0081056F"/>
    <w:rsid w:val="008123B8"/>
    <w:rsid w:val="00812671"/>
    <w:rsid w:val="00844A50"/>
    <w:rsid w:val="00852A96"/>
    <w:rsid w:val="00852B93"/>
    <w:rsid w:val="00870176"/>
    <w:rsid w:val="00880E6F"/>
    <w:rsid w:val="00882C94"/>
    <w:rsid w:val="00883786"/>
    <w:rsid w:val="008A1351"/>
    <w:rsid w:val="008A3CF6"/>
    <w:rsid w:val="008B35A7"/>
    <w:rsid w:val="008B630D"/>
    <w:rsid w:val="008C381A"/>
    <w:rsid w:val="008D1110"/>
    <w:rsid w:val="008E1BCE"/>
    <w:rsid w:val="008E477D"/>
    <w:rsid w:val="008E7EC3"/>
    <w:rsid w:val="008F2E17"/>
    <w:rsid w:val="008F3ADB"/>
    <w:rsid w:val="009030F5"/>
    <w:rsid w:val="00904ADA"/>
    <w:rsid w:val="00910315"/>
    <w:rsid w:val="0092091C"/>
    <w:rsid w:val="0093702D"/>
    <w:rsid w:val="0093711F"/>
    <w:rsid w:val="0094002F"/>
    <w:rsid w:val="0094125C"/>
    <w:rsid w:val="00946F0D"/>
    <w:rsid w:val="0094775E"/>
    <w:rsid w:val="00970275"/>
    <w:rsid w:val="009915FF"/>
    <w:rsid w:val="00996B3E"/>
    <w:rsid w:val="00997768"/>
    <w:rsid w:val="009D1573"/>
    <w:rsid w:val="009E4BC8"/>
    <w:rsid w:val="009F3363"/>
    <w:rsid w:val="009F36B9"/>
    <w:rsid w:val="009F6510"/>
    <w:rsid w:val="00A02D28"/>
    <w:rsid w:val="00A36470"/>
    <w:rsid w:val="00A50C53"/>
    <w:rsid w:val="00A6105C"/>
    <w:rsid w:val="00A62CE7"/>
    <w:rsid w:val="00A70163"/>
    <w:rsid w:val="00A922CD"/>
    <w:rsid w:val="00AA4C54"/>
    <w:rsid w:val="00AB3273"/>
    <w:rsid w:val="00AC0F75"/>
    <w:rsid w:val="00AC5908"/>
    <w:rsid w:val="00AD7315"/>
    <w:rsid w:val="00B14059"/>
    <w:rsid w:val="00B22BF4"/>
    <w:rsid w:val="00B30911"/>
    <w:rsid w:val="00B366B5"/>
    <w:rsid w:val="00B7045D"/>
    <w:rsid w:val="00B743A0"/>
    <w:rsid w:val="00B74487"/>
    <w:rsid w:val="00B74FB8"/>
    <w:rsid w:val="00B96143"/>
    <w:rsid w:val="00B979FB"/>
    <w:rsid w:val="00BA1C9A"/>
    <w:rsid w:val="00BA3EFD"/>
    <w:rsid w:val="00BB4BD4"/>
    <w:rsid w:val="00BD5099"/>
    <w:rsid w:val="00BD7248"/>
    <w:rsid w:val="00BE0429"/>
    <w:rsid w:val="00BE7292"/>
    <w:rsid w:val="00BE7E65"/>
    <w:rsid w:val="00BF2C6B"/>
    <w:rsid w:val="00BF519E"/>
    <w:rsid w:val="00BF6777"/>
    <w:rsid w:val="00C038E1"/>
    <w:rsid w:val="00C06550"/>
    <w:rsid w:val="00C36D03"/>
    <w:rsid w:val="00C42A8B"/>
    <w:rsid w:val="00C512F7"/>
    <w:rsid w:val="00C5147C"/>
    <w:rsid w:val="00C61F66"/>
    <w:rsid w:val="00C62871"/>
    <w:rsid w:val="00C64276"/>
    <w:rsid w:val="00C748F6"/>
    <w:rsid w:val="00C76803"/>
    <w:rsid w:val="00C76C5E"/>
    <w:rsid w:val="00CB198A"/>
    <w:rsid w:val="00CD3EC2"/>
    <w:rsid w:val="00CE42B0"/>
    <w:rsid w:val="00CF1926"/>
    <w:rsid w:val="00CF259E"/>
    <w:rsid w:val="00CF3523"/>
    <w:rsid w:val="00D11C30"/>
    <w:rsid w:val="00D21B41"/>
    <w:rsid w:val="00D52613"/>
    <w:rsid w:val="00D55FAA"/>
    <w:rsid w:val="00D70116"/>
    <w:rsid w:val="00D77249"/>
    <w:rsid w:val="00D776A5"/>
    <w:rsid w:val="00D80191"/>
    <w:rsid w:val="00DC08BF"/>
    <w:rsid w:val="00DD0395"/>
    <w:rsid w:val="00DF6B2A"/>
    <w:rsid w:val="00E00ED8"/>
    <w:rsid w:val="00E07169"/>
    <w:rsid w:val="00E11955"/>
    <w:rsid w:val="00E1724C"/>
    <w:rsid w:val="00E22EA0"/>
    <w:rsid w:val="00E26C18"/>
    <w:rsid w:val="00E30329"/>
    <w:rsid w:val="00E3313C"/>
    <w:rsid w:val="00E6714F"/>
    <w:rsid w:val="00E7234C"/>
    <w:rsid w:val="00E7596D"/>
    <w:rsid w:val="00E854A6"/>
    <w:rsid w:val="00E85B9F"/>
    <w:rsid w:val="00E9745E"/>
    <w:rsid w:val="00EA3EC2"/>
    <w:rsid w:val="00ED3DBD"/>
    <w:rsid w:val="00ED49E5"/>
    <w:rsid w:val="00EE30E9"/>
    <w:rsid w:val="00EE496F"/>
    <w:rsid w:val="00EF0B65"/>
    <w:rsid w:val="00F01B56"/>
    <w:rsid w:val="00F14246"/>
    <w:rsid w:val="00F20445"/>
    <w:rsid w:val="00F37180"/>
    <w:rsid w:val="00F5556F"/>
    <w:rsid w:val="00F57BF9"/>
    <w:rsid w:val="00F6142B"/>
    <w:rsid w:val="00FA1523"/>
    <w:rsid w:val="00FA2E2A"/>
    <w:rsid w:val="00FB15EB"/>
    <w:rsid w:val="00FD2090"/>
    <w:rsid w:val="00FD7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BA08F"/>
  <w15:chartTrackingRefBased/>
  <w15:docId w15:val="{23C94372-7905-4250-8C5A-D45EC6926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C5C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20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F60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7A3A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C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C748F6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74274F"/>
    <w:rPr>
      <w:rFonts w:ascii="Courier New" w:eastAsia="Times New Roman" w:hAnsi="Courier New" w:cs="Courier New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920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3F60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7A3A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ipercze">
    <w:name w:val="Hyperlink"/>
    <w:basedOn w:val="Domylnaczcionkaakapitu"/>
    <w:uiPriority w:val="99"/>
    <w:semiHidden/>
    <w:unhideWhenUsed/>
    <w:rsid w:val="00870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69C1-9795-4AE7-B3CB-2BE0B0155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4537</TotalTime>
  <Pages>25</Pages>
  <Words>5698</Words>
  <Characters>34191</Characters>
  <Application>Microsoft Office Word</Application>
  <DocSecurity>0</DocSecurity>
  <Lines>284</Lines>
  <Paragraphs>79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Honorowicz</dc:creator>
  <cp:keywords/>
  <dc:description/>
  <cp:lastModifiedBy>Dawid</cp:lastModifiedBy>
  <cp:revision>4</cp:revision>
  <dcterms:created xsi:type="dcterms:W3CDTF">2019-07-17T08:31:00Z</dcterms:created>
  <dcterms:modified xsi:type="dcterms:W3CDTF">2019-08-18T21:02:00Z</dcterms:modified>
</cp:coreProperties>
</file>